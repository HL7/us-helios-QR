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g8fnre8piib" w:id="0"/>
      <w:bookmarkEnd w:id="0"/>
      <w:r w:rsidDel="00000000" w:rsidR="00000000" w:rsidRPr="00000000">
        <w:rPr>
          <w:rtl w:val="0"/>
        </w:rPr>
        <w:t xml:space="preserve">Helios FHIR Query &amp; Response Guidance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before="240" w:lineRule="auto"/>
        <w:rPr/>
      </w:pPr>
      <w:bookmarkStart w:colFirst="0" w:colLast="0" w:name="_13x91fkb1dii"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w:t>
      </w:r>
      <w:hyperlink r:id="rId7">
        <w:r w:rsidDel="00000000" w:rsidR="00000000" w:rsidRPr="00000000">
          <w:rPr>
            <w:color w:val="1155cc"/>
            <w:u w:val="single"/>
            <w:rtl w:val="0"/>
          </w:rPr>
          <w:t xml:space="preserve">Helios FHIR Accelerator for Public Health</w:t>
        </w:r>
      </w:hyperlink>
      <w:r w:rsidDel="00000000" w:rsidR="00000000" w:rsidRPr="00000000">
        <w:rPr>
          <w:rtl w:val="0"/>
        </w:rPr>
        <w:t xml:space="preserve"> is exploring the application of the FHIR Query &amp; Response paradigm to public health use cases. The goal is for public health agencies to leverage FHIR endpoints exposed by clinical data systems such as EHRs as a replacement for more manual data exchange processes such as EHR abstraction, faxes and phone calls.</w:t>
      </w:r>
    </w:p>
    <w:p w:rsidR="00000000" w:rsidDel="00000000" w:rsidP="00000000" w:rsidRDefault="00000000" w:rsidRPr="00000000" w14:paraId="00000005">
      <w:pPr>
        <w:rPr>
          <w:highlight w:val="yellow"/>
        </w:rPr>
      </w:pPr>
      <w:r w:rsidDel="00000000" w:rsidR="00000000" w:rsidRPr="00000000">
        <w:rPr>
          <w:highlight w:val="yellow"/>
          <w:rtl w:val="0"/>
        </w:rPr>
        <w:t xml:space="preserve">&lt;revise once content is finalized&gt; </w:t>
      </w:r>
    </w:p>
    <w:p w:rsidR="00000000" w:rsidDel="00000000" w:rsidP="00000000" w:rsidRDefault="00000000" w:rsidRPr="00000000" w14:paraId="00000006">
      <w:pPr>
        <w:pStyle w:val="Heading3"/>
        <w:spacing w:after="240" w:before="240" w:lineRule="auto"/>
        <w:rPr/>
      </w:pPr>
      <w:bookmarkStart w:colFirst="0" w:colLast="0" w:name="_mtusjhvsqs5z" w:id="2"/>
      <w:bookmarkEnd w:id="2"/>
      <w:commentRangeStart w:id="0"/>
      <w:r w:rsidDel="00000000" w:rsidR="00000000" w:rsidRPr="00000000">
        <w:rPr>
          <w:rtl w:val="0"/>
        </w:rPr>
        <w:t xml:space="preserve">Purpose of this Document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240" w:before="240" w:lineRule="auto"/>
        <w:rPr>
          <w:ins w:author="Craig Newman" w:id="0" w:date="2025-03-18T15:36:21Z"/>
        </w:rPr>
      </w:pPr>
      <w:ins w:author="Craig Newman" w:id="0" w:date="2025-03-18T15:36:21Z">
        <w:r w:rsidDel="00000000" w:rsidR="00000000" w:rsidRPr="00000000">
          <w:rPr>
            <w:rtl w:val="0"/>
          </w:rPr>
          <w:t xml:space="preserve">The purpose of this document is to describe the use of the HL7 FHIR RESTful API model for sharing data with public health. This approach </w:t>
        </w:r>
        <w:r w:rsidDel="00000000" w:rsidR="00000000" w:rsidRPr="00000000">
          <w:rPr>
            <w:rtl w:val="0"/>
          </w:rPr>
          <w:t xml:space="preserve">seeks to leverage existing FHIR API support to enhance public health access to the data necessary to perform critical functions such as case investigation and the provision of services and support to impacted individuals by </w:t>
        </w:r>
        <w:r w:rsidDel="00000000" w:rsidR="00000000" w:rsidRPr="00000000">
          <w:rPr>
            <w:rtl w:val="0"/>
          </w:rPr>
          <w:t xml:space="preserve">allowing</w:t>
        </w:r>
        <w:r w:rsidDel="00000000" w:rsidR="00000000" w:rsidRPr="00000000">
          <w:rPr>
            <w:rtl w:val="0"/>
          </w:rPr>
          <w:t xml:space="preserve"> public health programs to proactively access authorized data held by healthcare providers and other data sources. </w:t>
        </w:r>
        <w:r w:rsidDel="00000000" w:rsidR="00000000" w:rsidRPr="00000000">
          <w:rPr>
            <w:rtl w:val="0"/>
          </w:rPr>
          <w:t xml:space="preserve">By implementing this strategy, authorized public health users can efficiently retrieve data through the use of a standardized and reusable approach and allows data sources such as healthcare </w:t>
        </w:r>
        <w:r w:rsidDel="00000000" w:rsidR="00000000" w:rsidRPr="00000000">
          <w:rPr>
            <w:rtl w:val="0"/>
          </w:rPr>
          <w:t xml:space="preserve">providers</w:t>
        </w:r>
        <w:r w:rsidDel="00000000" w:rsidR="00000000" w:rsidRPr="00000000">
          <w:rPr>
            <w:rtl w:val="0"/>
          </w:rPr>
          <w:t xml:space="preserve"> </w:t>
        </w:r>
        <w:r w:rsidDel="00000000" w:rsidR="00000000" w:rsidRPr="00000000">
          <w:rPr>
            <w:rtl w:val="0"/>
          </w:rPr>
          <w:t xml:space="preserve">minimize the</w:t>
        </w:r>
        <w:r w:rsidDel="00000000" w:rsidR="00000000" w:rsidRPr="00000000">
          <w:rPr>
            <w:rtl w:val="0"/>
          </w:rPr>
          <w:t xml:space="preserve"> amount of time and effort expended on responding to data requests using manual and bespoke approaches. This approach also supports the concept of “minimum necessary” data by allowing public health to implement granular requests for only the data necessary to carry out authorized public health </w:t>
        </w:r>
        <w:r w:rsidDel="00000000" w:rsidR="00000000" w:rsidRPr="00000000">
          <w:rPr>
            <w:rtl w:val="0"/>
          </w:rPr>
          <w:t xml:space="preserve">activities</w:t>
        </w:r>
        <w:r w:rsidDel="00000000" w:rsidR="00000000" w:rsidRPr="00000000">
          <w:rPr>
            <w:rtl w:val="0"/>
          </w:rPr>
          <w:t xml:space="preserve">. </w:t>
        </w:r>
      </w:ins>
    </w:p>
    <w:p w:rsidR="00000000" w:rsidDel="00000000" w:rsidP="00000000" w:rsidRDefault="00000000" w:rsidRPr="00000000" w14:paraId="00000008">
      <w:pPr>
        <w:spacing w:after="240" w:before="240" w:lineRule="auto"/>
        <w:rPr>
          <w:ins w:author="Craig Newman" w:id="0" w:date="2025-03-18T15:36:21Z"/>
        </w:rPr>
      </w:pPr>
      <w:ins w:author="Craig Newman" w:id="0" w:date="2025-03-18T15:36:21Z">
        <w:r w:rsidDel="00000000" w:rsidR="00000000" w:rsidRPr="00000000">
          <w:rPr>
            <w:rtl w:val="0"/>
          </w:rPr>
          <w:t xml:space="preserve">The purpose of this document is not to describe the RESTful application of the FHIR standard but rather to describe the application of this approach to public health data sharing use cases. We refer readers to the base </w:t>
        </w:r>
        <w:r w:rsidDel="00000000" w:rsidR="00000000" w:rsidRPr="00000000">
          <w:fldChar w:fldCharType="begin"/>
        </w:r>
        <w:r w:rsidDel="00000000" w:rsidR="00000000" w:rsidRPr="00000000">
          <w:instrText xml:space="preserve">HYPERLINK "http://hl7.org/fhir/http.html"</w:instrText>
        </w:r>
        <w:r w:rsidDel="00000000" w:rsidR="00000000" w:rsidRPr="00000000">
          <w:fldChar w:fldCharType="separate"/>
        </w:r>
        <w:r w:rsidDel="00000000" w:rsidR="00000000" w:rsidRPr="00000000">
          <w:rPr>
            <w:rtl w:val="0"/>
          </w:rPr>
          <w:t xml:space="preserve">FHIR RESTful API documentation</w:t>
        </w:r>
        <w:r w:rsidDel="00000000" w:rsidR="00000000" w:rsidRPr="00000000">
          <w:fldChar w:fldCharType="end"/>
        </w:r>
        <w:r w:rsidDel="00000000" w:rsidR="00000000" w:rsidRPr="00000000">
          <w:rPr>
            <w:rtl w:val="0"/>
          </w:rPr>
          <w:t xml:space="preserve"> for a thorough description of FHIR as a RESTful specification.</w:t>
        </w:r>
      </w:ins>
    </w:p>
    <w:p w:rsidR="00000000" w:rsidDel="00000000" w:rsidP="00000000" w:rsidRDefault="00000000" w:rsidRPr="00000000" w14:paraId="00000009">
      <w:pPr>
        <w:spacing w:after="240" w:before="240" w:lineRule="auto"/>
        <w:rPr>
          <w:highlight w:val="yellow"/>
        </w:rPr>
        <w:pPrChange w:author="Craig Newman" w:id="0" w:date="2025-03-18T15:36:21Z">
          <w:pPr/>
        </w:pPrChange>
      </w:pPr>
      <w:del w:author="Craig Newman" w:id="0" w:date="2025-03-18T15:36:21Z">
        <w:r w:rsidDel="00000000" w:rsidR="00000000" w:rsidRPr="00000000">
          <w:rPr>
            <w:highlight w:val="yellow"/>
            <w:rtl w:val="0"/>
          </w:rPr>
          <w:delText xml:space="preserve">&lt;how will this document be useful, by whom, for what, etc.&gt;</w:delText>
        </w:r>
      </w:del>
      <w:r w:rsidDel="00000000" w:rsidR="00000000" w:rsidRPr="00000000">
        <w:rPr>
          <w:rtl w:val="0"/>
        </w:rPr>
      </w:r>
    </w:p>
    <w:p w:rsidR="00000000" w:rsidDel="00000000" w:rsidP="00000000" w:rsidRDefault="00000000" w:rsidRPr="00000000" w14:paraId="0000000A">
      <w:pPr>
        <w:pStyle w:val="Heading3"/>
        <w:spacing w:after="240" w:before="240" w:lineRule="auto"/>
        <w:rPr/>
      </w:pPr>
      <w:bookmarkStart w:colFirst="0" w:colLast="0" w:name="_vimr7hclwdf9" w:id="3"/>
      <w:bookmarkEnd w:id="3"/>
      <w:commentRangeStart w:id="1"/>
      <w:r w:rsidDel="00000000" w:rsidR="00000000" w:rsidRPr="00000000">
        <w:rPr>
          <w:rtl w:val="0"/>
        </w:rPr>
        <w:t xml:space="preserve">Roles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&lt;describe the role involved (FHIR server (EHRs and other data sources), FHIR client (Public Health), intermediaries/networks, etc)&gt; This </w:t>
      </w:r>
      <w:commentRangeStart w:id="2"/>
      <w:r w:rsidDel="00000000" w:rsidR="00000000" w:rsidRPr="00000000">
        <w:rPr>
          <w:rtl w:val="0"/>
        </w:rPr>
        <w:t xml:space="preserve">will help implementers understand their role and partners.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spacing w:after="240" w:before="240" w:lineRule="auto"/>
        <w:ind w:left="720" w:firstLine="0"/>
        <w:rPr>
          <w:ins w:author="Craig Newman" w:id="2" w:date="2025-03-24T19:50:22Z"/>
          <w:highlight w:val="yellow"/>
        </w:rPr>
      </w:pPr>
      <w:r w:rsidDel="00000000" w:rsidR="00000000" w:rsidRPr="00000000">
        <w:rPr>
          <w:highlight w:val="yellow"/>
          <w:rtl w:val="0"/>
        </w:rPr>
        <w:t xml:space="preserve">&lt;include definitions and examples for each actor, written in such a way that if one knows nothing about Q&amp;R, one can navigate this document first pass&gt;</w:t>
      </w:r>
      <w:ins w:author="Craig Newman" w:id="2" w:date="2025-03-24T19:50:22Z">
        <w:r w:rsidDel="00000000" w:rsidR="00000000" w:rsidRPr="00000000">
          <w:rPr>
            <w:rtl w:val="0"/>
          </w:rPr>
        </w:r>
      </w:ins>
    </w:p>
    <w:p w:rsidR="00000000" w:rsidDel="00000000" w:rsidP="00000000" w:rsidRDefault="00000000" w:rsidRPr="00000000" w14:paraId="0000000D">
      <w:pPr>
        <w:spacing w:after="240" w:before="240" w:lineRule="auto"/>
        <w:rPr>
          <w:ins w:author="Craig Newman" w:id="2" w:date="2025-03-24T19:50:22Z"/>
          <w:highlight w:val="yellow"/>
        </w:rPr>
      </w:pPr>
      <w:ins w:author="Craig Newman" w:id="2" w:date="2025-03-24T19:50:22Z">
        <w:r w:rsidDel="00000000" w:rsidR="00000000" w:rsidRPr="00000000">
          <w:rPr>
            <w:highlight w:val="yellow"/>
            <w:rtl w:val="0"/>
          </w:rPr>
          <w:t xml:space="preserve">Several </w:t>
        </w:r>
        <w:r w:rsidDel="00000000" w:rsidR="00000000" w:rsidRPr="00000000">
          <w:rPr>
            <w:highlight w:val="yellow"/>
            <w:rtl w:val="0"/>
          </w:rPr>
          <w:t xml:space="preserve">major partner roles are anticipated to be involved in the development and implementation of FHIR-based RESTful queries to exchange data for public health use cases. In later sections of this document, we will discuss specific expectations and activities required of each of these roles during the development and implementation process. The major roles are:</w:t>
        </w:r>
      </w:ins>
    </w:p>
    <w:p w:rsidR="00000000" w:rsidDel="00000000" w:rsidP="00000000" w:rsidRDefault="00000000" w:rsidRPr="00000000" w14:paraId="0000000E">
      <w:pPr>
        <w:numPr>
          <w:ilvl w:val="0"/>
          <w:numId w:val="5"/>
        </w:numPr>
        <w:spacing w:after="0" w:afterAutospacing="0" w:before="240" w:lineRule="auto"/>
        <w:ind w:left="1440" w:hanging="360"/>
        <w:rPr>
          <w:ins w:author="Craig Newman" w:id="2" w:date="2025-03-24T19:50:22Z"/>
        </w:rPr>
      </w:pPr>
      <w:ins w:author="Craig Newman" w:id="2" w:date="2025-03-24T19:50:22Z">
        <w:r w:rsidDel="00000000" w:rsidR="00000000" w:rsidRPr="00000000">
          <w:rPr>
            <w:highlight w:val="yellow"/>
            <w:rtl w:val="0"/>
          </w:rPr>
          <w:t xml:space="preserve">Public health program</w:t>
        </w:r>
      </w:ins>
    </w:p>
    <w:p w:rsidR="00000000" w:rsidDel="00000000" w:rsidP="00000000" w:rsidRDefault="00000000" w:rsidRPr="00000000" w14:paraId="0000000F">
      <w:pPr>
        <w:numPr>
          <w:ilvl w:val="0"/>
          <w:numId w:val="5"/>
        </w:numPr>
        <w:spacing w:after="0" w:afterAutospacing="0" w:before="0" w:beforeAutospacing="0" w:lineRule="auto"/>
        <w:ind w:left="1440" w:hanging="360"/>
        <w:rPr>
          <w:ins w:author="Craig Newman" w:id="2" w:date="2025-03-24T19:50:22Z"/>
        </w:rPr>
      </w:pPr>
      <w:ins w:author="Craig Newman" w:id="2" w:date="2025-03-24T19:50:22Z">
        <w:r w:rsidDel="00000000" w:rsidR="00000000" w:rsidRPr="00000000">
          <w:rPr>
            <w:highlight w:val="yellow"/>
            <w:rtl w:val="0"/>
          </w:rPr>
          <w:t xml:space="preserve">Data source organization</w:t>
        </w:r>
      </w:ins>
    </w:p>
    <w:p w:rsidR="00000000" w:rsidDel="00000000" w:rsidP="00000000" w:rsidRDefault="00000000" w:rsidRPr="00000000" w14:paraId="00000010">
      <w:pPr>
        <w:numPr>
          <w:ilvl w:val="0"/>
          <w:numId w:val="5"/>
        </w:numPr>
        <w:spacing w:after="0" w:afterAutospacing="0" w:before="0" w:beforeAutospacing="0" w:lineRule="auto"/>
        <w:ind w:left="1440" w:hanging="360"/>
        <w:rPr>
          <w:ins w:author="Craig Newman" w:id="2" w:date="2025-03-24T19:50:22Z"/>
        </w:rPr>
      </w:pPr>
      <w:ins w:author="Craig Newman" w:id="2" w:date="2025-03-24T19:50:22Z">
        <w:r w:rsidDel="00000000" w:rsidR="00000000" w:rsidRPr="00000000">
          <w:rPr>
            <w:highlight w:val="yellow"/>
            <w:rtl w:val="0"/>
          </w:rPr>
          <w:t xml:space="preserve">FHIR Client HIT vendor (i.e., the system requesting data)</w:t>
        </w:r>
      </w:ins>
    </w:p>
    <w:p w:rsidR="00000000" w:rsidDel="00000000" w:rsidP="00000000" w:rsidRDefault="00000000" w:rsidRPr="00000000" w14:paraId="00000011">
      <w:pPr>
        <w:numPr>
          <w:ilvl w:val="0"/>
          <w:numId w:val="5"/>
        </w:numPr>
        <w:spacing w:after="0" w:afterAutospacing="0" w:before="0" w:beforeAutospacing="0" w:lineRule="auto"/>
        <w:ind w:left="1440" w:hanging="360"/>
        <w:rPr>
          <w:ins w:author="Craig Newman" w:id="2" w:date="2025-03-24T19:50:22Z"/>
        </w:rPr>
      </w:pPr>
      <w:ins w:author="Craig Newman" w:id="2" w:date="2025-03-24T19:50:22Z">
        <w:r w:rsidDel="00000000" w:rsidR="00000000" w:rsidRPr="00000000">
          <w:rPr>
            <w:highlight w:val="yellow"/>
            <w:rtl w:val="0"/>
          </w:rPr>
          <w:t xml:space="preserve">FHIR Server HIT vendor (i.e., the system responding to requests for data)</w:t>
        </w:r>
      </w:ins>
    </w:p>
    <w:p w:rsidR="00000000" w:rsidDel="00000000" w:rsidP="00000000" w:rsidRDefault="00000000" w:rsidRPr="00000000" w14:paraId="00000012">
      <w:pPr>
        <w:numPr>
          <w:ilvl w:val="0"/>
          <w:numId w:val="5"/>
        </w:numPr>
        <w:spacing w:after="240" w:before="0" w:beforeAutospacing="0" w:lineRule="auto"/>
        <w:ind w:left="1440" w:hanging="360"/>
        <w:rPr>
          <w:ins w:author="Craig Newman" w:id="2" w:date="2025-03-24T19:50:22Z"/>
          <w:u w:val="none"/>
        </w:rPr>
      </w:pPr>
      <w:ins w:author="Craig Newman" w:id="2" w:date="2025-03-24T19:50:22Z">
        <w:r w:rsidDel="00000000" w:rsidR="00000000" w:rsidRPr="00000000">
          <w:rPr>
            <w:highlight w:val="yellow"/>
            <w:rtl w:val="0"/>
          </w:rPr>
          <w:t xml:space="preserve">Health Information Network (HIN)/Health Information Exchange (HIE)</w:t>
        </w:r>
      </w:ins>
    </w:p>
    <w:p w:rsidR="00000000" w:rsidDel="00000000" w:rsidP="00000000" w:rsidRDefault="00000000" w:rsidRPr="00000000" w14:paraId="00000013">
      <w:pPr>
        <w:spacing w:after="240" w:before="240" w:lineRule="auto"/>
        <w:rPr>
          <w:ins w:author="Craig Newman" w:id="2" w:date="2025-03-24T19:50:22Z"/>
          <w:highlight w:val="yellow"/>
        </w:rPr>
      </w:pPr>
      <w:ins w:author="Craig Newman" w:id="2" w:date="2025-03-24T19:50:22Z">
        <w:r w:rsidDel="00000000" w:rsidR="00000000" w:rsidRPr="00000000">
          <w:rPr>
            <w:highlight w:val="yellow"/>
            <w:rtl w:val="0"/>
          </w:rPr>
          <w:t xml:space="preserve">Note that both the FHIR Client and FHIR Server functionality may be directly integrated into the primary systems </w:t>
        </w:r>
        <w:r w:rsidDel="00000000" w:rsidR="00000000" w:rsidRPr="00000000">
          <w:rPr>
            <w:highlight w:val="yellow"/>
            <w:rtl w:val="0"/>
          </w:rPr>
          <w:t xml:space="preserve">utilized</w:t>
        </w:r>
        <w:r w:rsidDel="00000000" w:rsidR="00000000" w:rsidRPr="00000000">
          <w:rPr>
            <w:highlight w:val="yellow"/>
            <w:rtl w:val="0"/>
          </w:rPr>
          <w:t xml:space="preserve"> by the public health program and data source organization or they may be less integrated (e.g., a stand-alone application, a replica data source, a FHIR facade). The technical implementation of these functionalities is independent of most of the considerations described in this document.</w:t>
        </w:r>
      </w:ins>
    </w:p>
    <w:p w:rsidR="00000000" w:rsidDel="00000000" w:rsidP="00000000" w:rsidRDefault="00000000" w:rsidRPr="00000000" w14:paraId="00000014">
      <w:pPr>
        <w:spacing w:after="240" w:before="240" w:lineRule="auto"/>
        <w:rPr>
          <w:ins w:author="Craig Newman" w:id="2" w:date="2025-03-24T19:50:22Z"/>
          <w:highlight w:val="yellow"/>
        </w:rPr>
      </w:pPr>
      <w:ins w:author="Craig Newman" w:id="2" w:date="2025-03-24T19:50:22Z">
        <w:r w:rsidDel="00000000" w:rsidR="00000000" w:rsidRPr="00000000">
          <w:rPr>
            <w:highlight w:val="yellow"/>
            <w:rtl w:val="0"/>
          </w:rPr>
          <w:t xml:space="preserve">For different public health use cases, different types of organizations might be </w:t>
        </w:r>
        <w:r w:rsidDel="00000000" w:rsidR="00000000" w:rsidRPr="00000000">
          <w:rPr>
            <w:highlight w:val="yellow"/>
            <w:rtl w:val="0"/>
          </w:rPr>
          <w:t xml:space="preserve">considered data</w:t>
        </w:r>
        <w:r w:rsidDel="00000000" w:rsidR="00000000" w:rsidRPr="00000000">
          <w:rPr>
            <w:highlight w:val="yellow"/>
            <w:rtl w:val="0"/>
          </w:rPr>
          <w:t xml:space="preserve"> source organizations. These include:</w:t>
        </w:r>
      </w:ins>
    </w:p>
    <w:p w:rsidR="00000000" w:rsidDel="00000000" w:rsidP="00000000" w:rsidRDefault="00000000" w:rsidRPr="00000000" w14:paraId="00000015">
      <w:pPr>
        <w:numPr>
          <w:ilvl w:val="0"/>
          <w:numId w:val="3"/>
        </w:numPr>
        <w:spacing w:after="0" w:afterAutospacing="0" w:before="240" w:lineRule="auto"/>
        <w:ind w:left="720" w:hanging="360"/>
        <w:rPr>
          <w:ins w:author="Craig Newman" w:id="2" w:date="2025-03-24T19:50:22Z"/>
        </w:rPr>
      </w:pPr>
      <w:ins w:author="Craig Newman" w:id="2" w:date="2025-03-24T19:50:22Z">
        <w:r w:rsidDel="00000000" w:rsidR="00000000" w:rsidRPr="00000000">
          <w:rPr>
            <w:highlight w:val="yellow"/>
            <w:rtl w:val="0"/>
          </w:rPr>
          <w:t xml:space="preserve">Healthcare providers (e.g., hospitals and clinics)</w:t>
        </w:r>
      </w:ins>
    </w:p>
    <w:p w:rsidR="00000000" w:rsidDel="00000000" w:rsidP="00000000" w:rsidRDefault="00000000" w:rsidRPr="00000000" w14:paraId="00000016">
      <w:pPr>
        <w:numPr>
          <w:ilvl w:val="0"/>
          <w:numId w:val="3"/>
        </w:numPr>
        <w:spacing w:after="0" w:afterAutospacing="0" w:before="0" w:beforeAutospacing="0" w:lineRule="auto"/>
        <w:ind w:left="720" w:hanging="360"/>
        <w:rPr>
          <w:ins w:author="Craig Newman" w:id="2" w:date="2025-03-24T19:50:22Z"/>
        </w:rPr>
      </w:pPr>
      <w:ins w:author="Craig Newman" w:id="2" w:date="2025-03-24T19:50:22Z">
        <w:r w:rsidDel="00000000" w:rsidR="00000000" w:rsidRPr="00000000">
          <w:rPr>
            <w:highlight w:val="yellow"/>
            <w:rtl w:val="0"/>
          </w:rPr>
          <w:t xml:space="preserve">Payers</w:t>
        </w:r>
      </w:ins>
    </w:p>
    <w:p w:rsidR="00000000" w:rsidDel="00000000" w:rsidP="00000000" w:rsidRDefault="00000000" w:rsidRPr="00000000" w14:paraId="00000017">
      <w:pPr>
        <w:numPr>
          <w:ilvl w:val="0"/>
          <w:numId w:val="3"/>
        </w:numPr>
        <w:spacing w:after="0" w:afterAutospacing="0" w:before="0" w:beforeAutospacing="0" w:lineRule="auto"/>
        <w:ind w:left="720" w:hanging="360"/>
        <w:rPr>
          <w:ins w:author="Craig Newman" w:id="2" w:date="2025-03-24T19:50:22Z"/>
        </w:rPr>
      </w:pPr>
      <w:ins w:author="Craig Newman" w:id="2" w:date="2025-03-24T19:50:22Z">
        <w:r w:rsidDel="00000000" w:rsidR="00000000" w:rsidRPr="00000000">
          <w:rPr>
            <w:highlight w:val="yellow"/>
            <w:rtl w:val="0"/>
          </w:rPr>
          <w:t xml:space="preserve">Other public health programs</w:t>
        </w:r>
      </w:ins>
    </w:p>
    <w:p w:rsidR="00000000" w:rsidDel="00000000" w:rsidP="00000000" w:rsidRDefault="00000000" w:rsidRPr="00000000" w14:paraId="00000018">
      <w:pPr>
        <w:numPr>
          <w:ilvl w:val="1"/>
          <w:numId w:val="3"/>
        </w:numPr>
        <w:spacing w:after="0" w:afterAutospacing="0" w:before="0" w:beforeAutospacing="0" w:lineRule="auto"/>
        <w:ind w:left="1440" w:hanging="360"/>
        <w:rPr>
          <w:ins w:author="Craig Newman" w:id="2" w:date="2025-03-24T19:50:22Z"/>
        </w:rPr>
      </w:pPr>
      <w:ins w:author="Craig Newman" w:id="2" w:date="2025-03-24T19:50:22Z">
        <w:r w:rsidDel="00000000" w:rsidR="00000000" w:rsidRPr="00000000">
          <w:rPr>
            <w:highlight w:val="yellow"/>
            <w:rtl w:val="0"/>
          </w:rPr>
          <w:t xml:space="preserve">Within the jurisdiction</w:t>
        </w:r>
      </w:ins>
    </w:p>
    <w:p w:rsidR="00000000" w:rsidDel="00000000" w:rsidP="00000000" w:rsidRDefault="00000000" w:rsidRPr="00000000" w14:paraId="00000019">
      <w:pPr>
        <w:numPr>
          <w:ilvl w:val="1"/>
          <w:numId w:val="3"/>
        </w:numPr>
        <w:spacing w:after="0" w:afterAutospacing="0" w:before="0" w:beforeAutospacing="0" w:lineRule="auto"/>
        <w:ind w:left="1440" w:hanging="360"/>
        <w:rPr>
          <w:ins w:author="Craig Newman" w:id="2" w:date="2025-03-24T19:50:22Z"/>
        </w:rPr>
      </w:pPr>
      <w:ins w:author="Craig Newman" w:id="2" w:date="2025-03-24T19:50:22Z">
        <w:r w:rsidDel="00000000" w:rsidR="00000000" w:rsidRPr="00000000">
          <w:rPr>
            <w:highlight w:val="yellow"/>
            <w:rtl w:val="0"/>
          </w:rPr>
          <w:t xml:space="preserve">Within other jurisdictions such as a neighboring state or local agency</w:t>
        </w:r>
      </w:ins>
    </w:p>
    <w:p w:rsidR="00000000" w:rsidDel="00000000" w:rsidP="00000000" w:rsidRDefault="00000000" w:rsidRPr="00000000" w14:paraId="0000001A">
      <w:pPr>
        <w:numPr>
          <w:ilvl w:val="0"/>
          <w:numId w:val="3"/>
        </w:numPr>
        <w:spacing w:after="0" w:afterAutospacing="0" w:before="0" w:beforeAutospacing="0" w:lineRule="auto"/>
        <w:ind w:left="720" w:hanging="360"/>
        <w:rPr>
          <w:ins w:author="Craig Newman" w:id="2" w:date="2025-03-24T19:50:22Z"/>
        </w:rPr>
      </w:pPr>
      <w:ins w:author="Craig Newman" w:id="2" w:date="2025-03-24T19:50:22Z">
        <w:r w:rsidDel="00000000" w:rsidR="00000000" w:rsidRPr="00000000">
          <w:rPr>
            <w:highlight w:val="yellow"/>
            <w:rtl w:val="0"/>
          </w:rPr>
          <w:t xml:space="preserve">Community-based organizations </w:t>
        </w:r>
      </w:ins>
    </w:p>
    <w:p w:rsidR="00000000" w:rsidDel="00000000" w:rsidP="00000000" w:rsidRDefault="00000000" w:rsidRPr="00000000" w14:paraId="0000001B">
      <w:pPr>
        <w:numPr>
          <w:ilvl w:val="0"/>
          <w:numId w:val="3"/>
        </w:numPr>
        <w:spacing w:after="240" w:before="0" w:beforeAutospacing="0" w:lineRule="auto"/>
        <w:ind w:left="720" w:hanging="360"/>
        <w:rPr>
          <w:ins w:author="Craig Newman" w:id="2" w:date="2025-03-24T19:50:22Z"/>
        </w:rPr>
      </w:pPr>
      <w:ins w:author="Craig Newman" w:id="2" w:date="2025-03-24T19:50:22Z">
        <w:r w:rsidDel="00000000" w:rsidR="00000000" w:rsidRPr="00000000">
          <w:rPr>
            <w:highlight w:val="yellow"/>
            <w:rtl w:val="0"/>
          </w:rPr>
          <w:t xml:space="preserve">Others as determined by the public health program sharing the data</w:t>
        </w:r>
      </w:ins>
    </w:p>
    <w:p w:rsidR="00000000" w:rsidDel="00000000" w:rsidP="00000000" w:rsidRDefault="00000000" w:rsidRPr="00000000" w14:paraId="0000001C">
      <w:pPr>
        <w:spacing w:after="240" w:before="240" w:lineRule="auto"/>
        <w:rPr>
          <w:rPrChange w:author="Craig Newman" w:id="3" w:date="2025-03-24T19:50:22Z">
            <w:rPr/>
          </w:rPrChange>
        </w:rPr>
        <w:pPrChange w:author="Craig Newman" w:id="0" w:date="2025-03-24T19:50:22Z">
          <w:pPr>
            <w:spacing w:after="240" w:before="240" w:lineRule="auto"/>
            <w:ind w:left="720" w:firstLine="0"/>
          </w:pPr>
        </w:pPrChange>
      </w:pPr>
      <w:ins w:author="Craig Newman" w:id="2" w:date="2025-03-24T19:50:22Z">
        <w:r w:rsidDel="00000000" w:rsidR="00000000" w:rsidRPr="00000000">
          <w:rPr>
            <w:highlight w:val="yellow"/>
            <w:rtl w:val="0"/>
          </w:rPr>
          <w:t xml:space="preserve">An HIN/HIE </w:t>
        </w:r>
      </w:ins>
      <w:r w:rsidDel="00000000" w:rsidR="00000000" w:rsidRPr="00000000">
        <w:rPr>
          <w:rtl w:val="0"/>
        </w:rPr>
      </w:r>
    </w:p>
    <w:p w:rsidR="00000000" w:rsidDel="00000000" w:rsidP="00000000" w:rsidRDefault="00000000" w:rsidRPr="00000000" w14:paraId="0000001D">
      <w:pPr>
        <w:pStyle w:val="Heading3"/>
        <w:spacing w:after="240" w:before="240" w:lineRule="auto"/>
        <w:rPr/>
      </w:pPr>
      <w:bookmarkStart w:colFirst="0" w:colLast="0" w:name="_gk6p2qmzsi9f" w:id="4"/>
      <w:bookmarkEnd w:id="4"/>
      <w:commentRangeStart w:id="3"/>
      <w:commentRangeStart w:id="4"/>
      <w:r w:rsidDel="00000000" w:rsidR="00000000" w:rsidRPr="00000000">
        <w:rPr>
          <w:rtl w:val="0"/>
        </w:rPr>
        <w:t xml:space="preserve">Value Proposition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&lt;</w:t>
      </w:r>
      <w:r w:rsidDel="00000000" w:rsidR="00000000" w:rsidRPr="00000000">
        <w:rPr>
          <w:highlight w:val="yellow"/>
          <w:rtl w:val="0"/>
        </w:rPr>
        <w:t xml:space="preserve">overall for leadership support</w:t>
      </w:r>
      <w:r w:rsidDel="00000000" w:rsidR="00000000" w:rsidRPr="00000000">
        <w:rPr>
          <w:rtl w:val="0"/>
        </w:rPr>
        <w:t xml:space="preserve">&gt;</w:t>
      </w:r>
    </w:p>
    <w:p w:rsidR="00000000" w:rsidDel="00000000" w:rsidP="00000000" w:rsidRDefault="00000000" w:rsidRPr="00000000" w14:paraId="0000001F">
      <w:pPr>
        <w:pStyle w:val="Heading2"/>
        <w:spacing w:after="240" w:before="240" w:lineRule="auto"/>
        <w:rPr/>
      </w:pPr>
      <w:bookmarkStart w:colFirst="0" w:colLast="0" w:name="_b2gspxgh48kx" w:id="5"/>
      <w:bookmarkEnd w:id="5"/>
      <w:r w:rsidDel="00000000" w:rsidR="00000000" w:rsidRPr="00000000">
        <w:rPr>
          <w:rtl w:val="0"/>
        </w:rPr>
        <w:t xml:space="preserve">Query &amp; Response Use Cases</w:t>
      </w:r>
    </w:p>
    <w:p w:rsidR="00000000" w:rsidDel="00000000" w:rsidP="00000000" w:rsidRDefault="00000000" w:rsidRPr="00000000" w14:paraId="00000020">
      <w:pPr>
        <w:rPr/>
      </w:pPr>
      <w:r w:rsidDel="00000000" w:rsidR="00000000" w:rsidRPr="00000000">
        <w:rPr>
          <w:rtl w:val="0"/>
        </w:rPr>
        <w:t xml:space="preserve">Should be relatively high-level. Point to outside documentation if necessary. Goal is to interest readers in exploring/testing use cases.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List of Use cases with hyperlinks to Appendix A for a long description of the use case.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commentRangeStart w:id="5"/>
      <w:hyperlink w:anchor="kpacu0acohs4">
        <w:r w:rsidDel="00000000" w:rsidR="00000000" w:rsidRPr="00000000">
          <w:rPr>
            <w:color w:val="1155cc"/>
            <w:u w:val="single"/>
            <w:rtl w:val="0"/>
          </w:rPr>
          <w:t xml:space="preserve">Newborn Screening Use Case</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&lt;below is a template for all use cases to align with&gt;</w:t>
      </w:r>
    </w:p>
    <w:p w:rsidR="00000000" w:rsidDel="00000000" w:rsidP="00000000" w:rsidRDefault="00000000" w:rsidRPr="00000000" w14:paraId="00000027">
      <w:pPr>
        <w:pStyle w:val="Heading3"/>
        <w:spacing w:after="240" w:before="240" w:lineRule="auto"/>
        <w:rPr>
          <w:highlight w:val="yellow"/>
        </w:rPr>
      </w:pPr>
      <w:bookmarkStart w:colFirst="0" w:colLast="0" w:name="_dmnb4vyirfkn" w:id="6"/>
      <w:bookmarkEnd w:id="6"/>
      <w:r w:rsidDel="00000000" w:rsidR="00000000" w:rsidRPr="00000000">
        <w:rPr>
          <w:highlight w:val="yellow"/>
          <w:rtl w:val="0"/>
        </w:rPr>
        <w:t xml:space="preserve">&lt;Use Case Template&gt;</w:t>
      </w:r>
    </w:p>
    <w:p w:rsidR="00000000" w:rsidDel="00000000" w:rsidP="00000000" w:rsidRDefault="00000000" w:rsidRPr="00000000" w14:paraId="00000028">
      <w:pPr>
        <w:pStyle w:val="Heading4"/>
        <w:spacing w:after="240" w:before="240" w:lineRule="auto"/>
        <w:rPr/>
      </w:pPr>
      <w:bookmarkStart w:colFirst="0" w:colLast="0" w:name="_rjweip9562x1" w:id="7"/>
      <w:bookmarkEnd w:id="7"/>
      <w:r w:rsidDel="00000000" w:rsidR="00000000" w:rsidRPr="00000000">
        <w:rPr>
          <w:rtl w:val="0"/>
        </w:rPr>
        <w:t xml:space="preserve">Description </w:t>
      </w:r>
    </w:p>
    <w:p w:rsidR="00000000" w:rsidDel="00000000" w:rsidP="00000000" w:rsidRDefault="00000000" w:rsidRPr="00000000" w14:paraId="00000029">
      <w:pPr>
        <w:spacing w:after="240" w:before="240" w:lineRule="auto"/>
        <w:rPr>
          <w:highlight w:val="yellow"/>
        </w:rPr>
      </w:pPr>
      <w:r w:rsidDel="00000000" w:rsidR="00000000" w:rsidRPr="00000000">
        <w:rPr>
          <w:highlight w:val="yellow"/>
          <w:rtl w:val="0"/>
        </w:rPr>
        <w:t xml:space="preserve">&lt;description of use case - should include current pain points&gt;</w:t>
      </w:r>
    </w:p>
    <w:p w:rsidR="00000000" w:rsidDel="00000000" w:rsidP="00000000" w:rsidRDefault="00000000" w:rsidRPr="00000000" w14:paraId="0000002A">
      <w:pPr>
        <w:pStyle w:val="Heading4"/>
        <w:spacing w:after="240" w:before="240" w:lineRule="auto"/>
        <w:rPr/>
      </w:pPr>
      <w:bookmarkStart w:colFirst="0" w:colLast="0" w:name="_xaeb3pxdnpt2" w:id="8"/>
      <w:bookmarkEnd w:id="8"/>
      <w:r w:rsidDel="00000000" w:rsidR="00000000" w:rsidRPr="00000000">
        <w:rPr>
          <w:rtl w:val="0"/>
        </w:rPr>
        <w:t xml:space="preserve">Actors</w:t>
      </w:r>
    </w:p>
    <w:p w:rsidR="00000000" w:rsidDel="00000000" w:rsidP="00000000" w:rsidRDefault="00000000" w:rsidRPr="00000000" w14:paraId="0000002B">
      <w:pPr>
        <w:spacing w:after="240" w:before="240" w:lineRule="auto"/>
        <w:rPr/>
      </w:pPr>
      <w:r w:rsidDel="00000000" w:rsidR="00000000" w:rsidRPr="00000000">
        <w:rPr>
          <w:highlight w:val="yellow"/>
          <w:rtl w:val="0"/>
        </w:rPr>
        <w:t xml:space="preserve">&lt;provide use case specific actors related to the Roles provided above. E.g. A newborn screening system (client) queries an EHR (server) for screening data&gt;</w:t>
      </w:r>
      <w:r w:rsidDel="00000000" w:rsidR="00000000" w:rsidRPr="00000000">
        <w:rPr>
          <w:rtl w:val="0"/>
        </w:rPr>
        <w:t xml:space="preserve"> </w:t>
      </w:r>
    </w:p>
    <w:p w:rsidR="00000000" w:rsidDel="00000000" w:rsidP="00000000" w:rsidRDefault="00000000" w:rsidRPr="00000000" w14:paraId="0000002C">
      <w:pPr>
        <w:pStyle w:val="Heading4"/>
        <w:spacing w:after="240" w:before="240" w:lineRule="auto"/>
        <w:rPr/>
      </w:pPr>
      <w:bookmarkStart w:colFirst="0" w:colLast="0" w:name="_mqrca6wdwsbw" w:id="9"/>
      <w:bookmarkEnd w:id="9"/>
      <w:r w:rsidDel="00000000" w:rsidR="00000000" w:rsidRPr="00000000">
        <w:rPr>
          <w:rtl w:val="0"/>
        </w:rPr>
        <w:t xml:space="preserve">Benefits</w:t>
      </w:r>
    </w:p>
    <w:p w:rsidR="00000000" w:rsidDel="00000000" w:rsidP="00000000" w:rsidRDefault="00000000" w:rsidRPr="00000000" w14:paraId="0000002D">
      <w:pPr>
        <w:pStyle w:val="Heading4"/>
        <w:spacing w:after="240" w:before="240" w:lineRule="auto"/>
        <w:rPr>
          <w:color w:val="000000"/>
          <w:sz w:val="22"/>
          <w:szCs w:val="22"/>
        </w:rPr>
      </w:pPr>
      <w:bookmarkStart w:colFirst="0" w:colLast="0" w:name="_5use088w9sbm" w:id="10"/>
      <w:bookmarkEnd w:id="10"/>
      <w:r w:rsidDel="00000000" w:rsidR="00000000" w:rsidRPr="00000000">
        <w:rPr>
          <w:color w:val="000000"/>
          <w:sz w:val="22"/>
          <w:szCs w:val="22"/>
          <w:highlight w:val="yellow"/>
          <w:rtl w:val="0"/>
        </w:rPr>
        <w:t xml:space="preserve">&lt;summary of the benefits of using FHIR query for all Actors&gt;</w:t>
      </w:r>
      <w:r w:rsidDel="00000000" w:rsidR="00000000" w:rsidRPr="00000000">
        <w:rPr>
          <w:color w:val="000000"/>
          <w:sz w:val="22"/>
          <w:szCs w:val="22"/>
          <w:rtl w:val="0"/>
        </w:rPr>
        <w:t xml:space="preserve"> </w:t>
      </w:r>
    </w:p>
    <w:p w:rsidR="00000000" w:rsidDel="00000000" w:rsidP="00000000" w:rsidRDefault="00000000" w:rsidRPr="00000000" w14:paraId="0000002E">
      <w:pPr>
        <w:pStyle w:val="Heading4"/>
        <w:spacing w:after="240" w:before="240" w:lineRule="auto"/>
        <w:rPr/>
      </w:pPr>
      <w:bookmarkStart w:colFirst="0" w:colLast="0" w:name="_nw3ng6mk013c" w:id="11"/>
      <w:bookmarkEnd w:id="11"/>
      <w:r w:rsidDel="00000000" w:rsidR="00000000" w:rsidRPr="00000000">
        <w:rPr>
          <w:rtl w:val="0"/>
        </w:rPr>
        <w:t xml:space="preserve">Triggering Event</w:t>
      </w:r>
    </w:p>
    <w:p w:rsidR="00000000" w:rsidDel="00000000" w:rsidP="00000000" w:rsidRDefault="00000000" w:rsidRPr="00000000" w14:paraId="0000002F">
      <w:pPr>
        <w:spacing w:after="240" w:before="240" w:lineRule="auto"/>
        <w:rPr/>
      </w:pPr>
      <w:r w:rsidDel="00000000" w:rsidR="00000000" w:rsidRPr="00000000">
        <w:rPr>
          <w:highlight w:val="yellow"/>
          <w:rtl w:val="0"/>
        </w:rPr>
        <w:t xml:space="preserve">&lt;What causes the queries to be generated? This could be automated (ELR message received) and/or manual (case investigator opens a case record)&gt;</w:t>
      </w:r>
      <w:r w:rsidDel="00000000" w:rsidR="00000000" w:rsidRPr="00000000">
        <w:rPr>
          <w:rtl w:val="0"/>
        </w:rPr>
        <w:t xml:space="preserve"> </w:t>
      </w:r>
    </w:p>
    <w:p w:rsidR="00000000" w:rsidDel="00000000" w:rsidP="00000000" w:rsidRDefault="00000000" w:rsidRPr="00000000" w14:paraId="00000030">
      <w:pPr>
        <w:pStyle w:val="Heading4"/>
        <w:spacing w:after="240" w:before="240" w:lineRule="auto"/>
        <w:rPr/>
      </w:pPr>
      <w:bookmarkStart w:colFirst="0" w:colLast="0" w:name="_wpgk0sogqgpt" w:id="12"/>
      <w:bookmarkEnd w:id="12"/>
      <w:r w:rsidDel="00000000" w:rsidR="00000000" w:rsidRPr="00000000">
        <w:rPr>
          <w:rtl w:val="0"/>
        </w:rPr>
        <w:t xml:space="preserve">Query Content</w:t>
      </w:r>
    </w:p>
    <w:p w:rsidR="00000000" w:rsidDel="00000000" w:rsidP="00000000" w:rsidRDefault="00000000" w:rsidRPr="00000000" w14:paraId="00000031">
      <w:pPr>
        <w:spacing w:after="240" w:before="240" w:lineRule="auto"/>
        <w:rPr/>
      </w:pPr>
      <w:r w:rsidDel="00000000" w:rsidR="00000000" w:rsidRPr="00000000">
        <w:rPr>
          <w:highlight w:val="yellow"/>
          <w:rtl w:val="0"/>
        </w:rPr>
        <w:t xml:space="preserve">&lt;what sort of data is relevant to retrieve? Doesn’t need to be specific or comprehensive, just gives the readers an idea of what is in scope&gt;</w:t>
      </w:r>
      <w:r w:rsidDel="00000000" w:rsidR="00000000" w:rsidRPr="00000000">
        <w:rPr>
          <w:rtl w:val="0"/>
        </w:rPr>
        <w:t xml:space="preserve"> </w:t>
      </w:r>
    </w:p>
    <w:p w:rsidR="00000000" w:rsidDel="00000000" w:rsidP="00000000" w:rsidRDefault="00000000" w:rsidRPr="00000000" w14:paraId="00000032">
      <w:pPr>
        <w:pStyle w:val="Heading4"/>
        <w:spacing w:after="240" w:before="240" w:lineRule="auto"/>
        <w:rPr/>
      </w:pPr>
      <w:bookmarkStart w:colFirst="0" w:colLast="0" w:name="_c792ohp6k0q" w:id="13"/>
      <w:bookmarkEnd w:id="13"/>
      <w:r w:rsidDel="00000000" w:rsidR="00000000" w:rsidRPr="00000000">
        <w:rPr>
          <w:rtl w:val="0"/>
        </w:rPr>
        <w:t xml:space="preserve">Data Usage</w:t>
      </w:r>
    </w:p>
    <w:p w:rsidR="00000000" w:rsidDel="00000000" w:rsidP="00000000" w:rsidRDefault="00000000" w:rsidRPr="00000000" w14:paraId="00000033">
      <w:pPr>
        <w:spacing w:after="240" w:before="240" w:lineRule="auto"/>
        <w:rPr/>
      </w:pPr>
      <w:r w:rsidDel="00000000" w:rsidR="00000000" w:rsidRPr="00000000">
        <w:rPr>
          <w:highlight w:val="yellow"/>
          <w:rtl w:val="0"/>
        </w:rPr>
        <w:t xml:space="preserve">&lt;How is the data returned expected to be used by PH? Can touch on benefits again&gt;</w:t>
      </w:r>
      <w:r w:rsidDel="00000000" w:rsidR="00000000" w:rsidRPr="00000000">
        <w:rPr>
          <w:rtl w:val="0"/>
        </w:rPr>
        <w:t xml:space="preserve"> </w:t>
      </w:r>
    </w:p>
    <w:p w:rsidR="00000000" w:rsidDel="00000000" w:rsidP="00000000" w:rsidRDefault="00000000" w:rsidRPr="00000000" w14:paraId="00000034">
      <w:pPr>
        <w:pStyle w:val="Heading3"/>
        <w:spacing w:after="240" w:before="240" w:lineRule="auto"/>
        <w:rPr/>
      </w:pPr>
      <w:bookmarkStart w:colFirst="0" w:colLast="0" w:name="_twku478pg7qm" w:id="14"/>
      <w:bookmarkEnd w:id="14"/>
      <w:r w:rsidDel="00000000" w:rsidR="00000000" w:rsidRPr="00000000">
        <w:rPr>
          <w:rtl w:val="0"/>
        </w:rPr>
        <w:t xml:space="preserve">Newborn Screening</w:t>
      </w:r>
    </w:p>
    <w:p w:rsidR="00000000" w:rsidDel="00000000" w:rsidP="00000000" w:rsidRDefault="00000000" w:rsidRPr="00000000" w14:paraId="00000035">
      <w:pPr>
        <w:pStyle w:val="Heading4"/>
        <w:spacing w:after="240" w:before="240" w:lineRule="auto"/>
        <w:rPr/>
      </w:pPr>
      <w:bookmarkStart w:colFirst="0" w:colLast="0" w:name="_8sq795snxe84" w:id="15"/>
      <w:bookmarkEnd w:id="15"/>
      <w:r w:rsidDel="00000000" w:rsidR="00000000" w:rsidRPr="00000000">
        <w:rPr>
          <w:rtl w:val="0"/>
        </w:rPr>
        <w:t xml:space="preserve">Description </w:t>
      </w:r>
    </w:p>
    <w:p w:rsidR="00000000" w:rsidDel="00000000" w:rsidP="00000000" w:rsidRDefault="00000000" w:rsidRPr="00000000" w14:paraId="00000036">
      <w:pPr>
        <w:rPr/>
      </w:pPr>
      <w:r w:rsidDel="00000000" w:rsidR="00000000" w:rsidRPr="00000000">
        <w:rPr>
          <w:rtl w:val="0"/>
        </w:rPr>
        <w:t xml:space="preserve">The goal of the Newborn Screening (NBS) query use case is to ensure that public health programs have access to the data they need to effectively care for newborns with potential hearing and cardiac conditions. The application of the FHIR query &amp; response paradigm can help to ensure that newborns identified for follow-up through bedside screening at birthing facilities receive the follow up and care they require. These results typically come in the form of an interpretation of screening data resulting in a value of either “pass” or “refer”, where “refer” often triggers further diagnostic testing and/or services provided to the newborn and their family. While HL7 version 2 (v2) standards for transmitting early hearing detection and intervention (EHDI) and critical congenital heart disease (CCHD) results from EHRs to public health systems have existed for many years, there is very little practical implementation of these standards and data is still largely exchanged through manual and paper-based workflows. FHIR offers new opportunities for NBS programs to proactively access screening results captured by birthing facilities.</w:t>
      </w:r>
    </w:p>
    <w:p w:rsidR="00000000" w:rsidDel="00000000" w:rsidP="00000000" w:rsidRDefault="00000000" w:rsidRPr="00000000" w14:paraId="00000037">
      <w:pPr>
        <w:pStyle w:val="Heading4"/>
        <w:spacing w:after="240" w:before="240" w:lineRule="auto"/>
        <w:rPr/>
      </w:pPr>
      <w:bookmarkStart w:colFirst="0" w:colLast="0" w:name="_6hqgtvbppp34" w:id="16"/>
      <w:bookmarkEnd w:id="16"/>
      <w:r w:rsidDel="00000000" w:rsidR="00000000" w:rsidRPr="00000000">
        <w:rPr>
          <w:rtl w:val="0"/>
        </w:rPr>
        <w:t xml:space="preserve">Actors</w:t>
      </w:r>
    </w:p>
    <w:p w:rsidR="00000000" w:rsidDel="00000000" w:rsidP="00000000" w:rsidRDefault="00000000" w:rsidRPr="00000000" w14:paraId="00000038">
      <w:pPr>
        <w:spacing w:after="240" w:before="240" w:lineRule="auto"/>
        <w:rPr/>
      </w:pPr>
      <w:r w:rsidDel="00000000" w:rsidR="00000000" w:rsidRPr="00000000">
        <w:rPr>
          <w:rtl w:val="0"/>
        </w:rPr>
        <w:t xml:space="preserve">The newborn screening system in use by the jurisdictional program will play the role of the FHIR client querying for data. Alternatively, an intermediary system (such as an integration engine) or third-party tool may play the role of the FHIR client on behalf of the NBS system.The EHR system in use at a birth facility will play the role of the FHIR server. Intermediaries such as a Health Information Network (HIN) may facilitate the FHIR query.</w:t>
      </w:r>
    </w:p>
    <w:p w:rsidR="00000000" w:rsidDel="00000000" w:rsidP="00000000" w:rsidRDefault="00000000" w:rsidRPr="00000000" w14:paraId="00000039">
      <w:pPr>
        <w:pStyle w:val="Heading4"/>
        <w:spacing w:after="240" w:before="240" w:lineRule="auto"/>
        <w:rPr/>
      </w:pPr>
      <w:bookmarkStart w:colFirst="0" w:colLast="0" w:name="_1kyi05gt1dno" w:id="17"/>
      <w:bookmarkEnd w:id="17"/>
      <w:r w:rsidDel="00000000" w:rsidR="00000000" w:rsidRPr="00000000">
        <w:rPr>
          <w:rtl w:val="0"/>
        </w:rPr>
        <w:t xml:space="preserve">Benefits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Benefits for NBS programs include improving the accuracy, completeness and</w:t>
      </w:r>
    </w:p>
    <w:p w:rsidR="00000000" w:rsidDel="00000000" w:rsidP="00000000" w:rsidRDefault="00000000" w:rsidRPr="00000000" w14:paraId="0000003B">
      <w:pPr>
        <w:rPr>
          <w:highlight w:val="yellow"/>
        </w:rPr>
      </w:pPr>
      <w:r w:rsidDel="00000000" w:rsidR="00000000" w:rsidRPr="00000000">
        <w:rPr>
          <w:rtl w:val="0"/>
        </w:rPr>
        <w:t xml:space="preserve">timeliness of EHDI and CCHD reporting as well as saving staff time by replacing manual processes with automated ones. Benefits for birthing facilities include the automation of existing manual reporting processes, a reduction in redundant documentation of screening results in multiple systems, and ensuring the best care for newborns with potential hearing or cardiac conditions.</w:t>
      </w:r>
      <w:r w:rsidDel="00000000" w:rsidR="00000000" w:rsidRPr="00000000">
        <w:rPr>
          <w:rtl w:val="0"/>
        </w:rPr>
      </w:r>
    </w:p>
    <w:p w:rsidR="00000000" w:rsidDel="00000000" w:rsidP="00000000" w:rsidRDefault="00000000" w:rsidRPr="00000000" w14:paraId="0000003C">
      <w:pPr>
        <w:pStyle w:val="Heading4"/>
        <w:spacing w:after="240" w:before="240" w:lineRule="auto"/>
        <w:rPr/>
      </w:pPr>
      <w:bookmarkStart w:colFirst="0" w:colLast="0" w:name="_phrfnkxgqm23" w:id="18"/>
      <w:bookmarkEnd w:id="18"/>
      <w:r w:rsidDel="00000000" w:rsidR="00000000" w:rsidRPr="00000000">
        <w:rPr>
          <w:rtl w:val="0"/>
        </w:rPr>
        <w:t xml:space="preserve">Triggering Event</w:t>
      </w:r>
    </w:p>
    <w:p w:rsidR="00000000" w:rsidDel="00000000" w:rsidP="00000000" w:rsidRDefault="00000000" w:rsidRPr="00000000" w14:paraId="0000003D">
      <w:pPr>
        <w:spacing w:after="240" w:before="240" w:lineRule="auto"/>
        <w:rPr/>
      </w:pPr>
      <w:r w:rsidDel="00000000" w:rsidR="00000000" w:rsidRPr="00000000">
        <w:rPr>
          <w:highlight w:val="yellow"/>
          <w:rtl w:val="0"/>
        </w:rPr>
        <w:t xml:space="preserve">The query for newborn screening results may be initiated by any number of triggering events that notify the NBS program of the birth of the child. This may include v2 ADT messages, the receipt of a dried blood spot order or specimen or notification from the local Vital Records Office. Any triggering event must contain enough demographic information on the newborn to be able to uniquely identify the patient in the birthing facility EHR system.</w:t>
      </w:r>
      <w:r w:rsidDel="00000000" w:rsidR="00000000" w:rsidRPr="00000000">
        <w:rPr>
          <w:rtl w:val="0"/>
        </w:rPr>
      </w:r>
    </w:p>
    <w:p w:rsidR="00000000" w:rsidDel="00000000" w:rsidP="00000000" w:rsidRDefault="00000000" w:rsidRPr="00000000" w14:paraId="0000003E">
      <w:pPr>
        <w:pStyle w:val="Heading4"/>
        <w:spacing w:after="240" w:before="240" w:lineRule="auto"/>
        <w:rPr/>
      </w:pPr>
      <w:bookmarkStart w:colFirst="0" w:colLast="0" w:name="_6j6wxdk9ucv4" w:id="19"/>
      <w:bookmarkEnd w:id="19"/>
      <w:r w:rsidDel="00000000" w:rsidR="00000000" w:rsidRPr="00000000">
        <w:rPr>
          <w:rtl w:val="0"/>
        </w:rPr>
        <w:t xml:space="preserve">Query Content</w:t>
      </w:r>
    </w:p>
    <w:p w:rsidR="00000000" w:rsidDel="00000000" w:rsidP="00000000" w:rsidRDefault="00000000" w:rsidRPr="00000000" w14:paraId="0000003F">
      <w:pPr>
        <w:spacing w:after="240" w:before="240" w:lineRule="auto"/>
        <w:rPr>
          <w:highlight w:val="yellow"/>
        </w:rPr>
      </w:pPr>
      <w:r w:rsidDel="00000000" w:rsidR="00000000" w:rsidRPr="00000000">
        <w:rPr>
          <w:highlight w:val="yellow"/>
          <w:rtl w:val="0"/>
        </w:rPr>
        <w:t xml:space="preserve">The first FHIR interaction is for positive identification of the newborn in the birthing facility EHR system. Demographics from the triggering event are used by the FHIR client  to formulate a FHIR query to retrieve the Patient resource. Depending on the capabilities of the FHIR server, this may use either a standard Patient search or the $match operation. Once a matching Patient resource has been returned to the FHIR client, one or more subsequent queries for clinical data are constructed. Common Observations queried for, typically via LOINC code, include:</w:t>
      </w:r>
    </w:p>
    <w:p w:rsidR="00000000" w:rsidDel="00000000" w:rsidP="00000000" w:rsidRDefault="00000000" w:rsidRPr="00000000" w14:paraId="00000040">
      <w:pPr>
        <w:numPr>
          <w:ilvl w:val="0"/>
          <w:numId w:val="2"/>
        </w:numPr>
        <w:spacing w:line="278.00000000000006" w:lineRule="auto"/>
        <w:ind w:left="72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CCHD</w:t>
      </w:r>
    </w:p>
    <w:p w:rsidR="00000000" w:rsidDel="00000000" w:rsidP="00000000" w:rsidRDefault="00000000" w:rsidRPr="00000000" w14:paraId="00000041">
      <w:pPr>
        <w:numPr>
          <w:ilvl w:val="1"/>
          <w:numId w:val="2"/>
        </w:numPr>
        <w:spacing w:line="278.00000000000006" w:lineRule="auto"/>
        <w:ind w:left="144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CCHD Newborn Screening Interpretation (73700-7)</w:t>
      </w:r>
    </w:p>
    <w:p w:rsidR="00000000" w:rsidDel="00000000" w:rsidP="00000000" w:rsidRDefault="00000000" w:rsidRPr="00000000" w14:paraId="00000042">
      <w:pPr>
        <w:numPr>
          <w:ilvl w:val="1"/>
          <w:numId w:val="2"/>
        </w:numPr>
        <w:spacing w:line="278.00000000000006" w:lineRule="auto"/>
        <w:ind w:left="144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Infant factors that affect newborn screening interpretation (57713-0)</w:t>
      </w:r>
    </w:p>
    <w:p w:rsidR="00000000" w:rsidDel="00000000" w:rsidP="00000000" w:rsidRDefault="00000000" w:rsidRPr="00000000" w14:paraId="00000043">
      <w:pPr>
        <w:numPr>
          <w:ilvl w:val="1"/>
          <w:numId w:val="2"/>
        </w:numPr>
        <w:spacing w:line="278.00000000000006" w:lineRule="auto"/>
        <w:ind w:left="144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Birth weight (8339-4)</w:t>
      </w:r>
    </w:p>
    <w:p w:rsidR="00000000" w:rsidDel="00000000" w:rsidP="00000000" w:rsidRDefault="00000000" w:rsidRPr="00000000" w14:paraId="00000044">
      <w:pPr>
        <w:numPr>
          <w:ilvl w:val="0"/>
          <w:numId w:val="2"/>
        </w:numPr>
        <w:spacing w:line="278.00000000000006" w:lineRule="auto"/>
        <w:ind w:left="72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EHDI</w:t>
      </w:r>
    </w:p>
    <w:p w:rsidR="00000000" w:rsidDel="00000000" w:rsidP="00000000" w:rsidRDefault="00000000" w:rsidRPr="00000000" w14:paraId="00000045">
      <w:pPr>
        <w:numPr>
          <w:ilvl w:val="1"/>
          <w:numId w:val="2"/>
        </w:numPr>
        <w:spacing w:line="278.00000000000006" w:lineRule="auto"/>
        <w:ind w:left="144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Newborn hearing screen of Ear - right (54109-4)</w:t>
      </w:r>
    </w:p>
    <w:p w:rsidR="00000000" w:rsidDel="00000000" w:rsidP="00000000" w:rsidRDefault="00000000" w:rsidRPr="00000000" w14:paraId="00000046">
      <w:pPr>
        <w:numPr>
          <w:ilvl w:val="1"/>
          <w:numId w:val="2"/>
        </w:numPr>
        <w:spacing w:line="278.00000000000006" w:lineRule="auto"/>
        <w:ind w:left="144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Newborn hearing screen of Ear - left (54108-6)</w:t>
      </w:r>
    </w:p>
    <w:p w:rsidR="00000000" w:rsidDel="00000000" w:rsidP="00000000" w:rsidRDefault="00000000" w:rsidRPr="00000000" w14:paraId="00000047">
      <w:pPr>
        <w:numPr>
          <w:ilvl w:val="1"/>
          <w:numId w:val="2"/>
        </w:numPr>
        <w:spacing w:line="278.00000000000006" w:lineRule="auto"/>
        <w:ind w:left="144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Hearing loss risk indicators [Identifier] (58232-0)</w:t>
      </w:r>
      <w:r w:rsidDel="00000000" w:rsidR="00000000" w:rsidRPr="00000000">
        <w:rPr>
          <w:rtl w:val="0"/>
        </w:rPr>
      </w:r>
    </w:p>
    <w:p w:rsidR="00000000" w:rsidDel="00000000" w:rsidP="00000000" w:rsidRDefault="00000000" w:rsidRPr="00000000" w14:paraId="00000048">
      <w:pPr>
        <w:pStyle w:val="Heading4"/>
        <w:spacing w:after="240" w:before="240" w:lineRule="auto"/>
        <w:rPr/>
      </w:pPr>
      <w:bookmarkStart w:colFirst="0" w:colLast="0" w:name="_2xr5uf8v75ve" w:id="20"/>
      <w:bookmarkEnd w:id="20"/>
      <w:r w:rsidDel="00000000" w:rsidR="00000000" w:rsidRPr="00000000">
        <w:rPr>
          <w:rtl w:val="0"/>
        </w:rPr>
        <w:t xml:space="preserve">Data Usage</w:t>
      </w:r>
    </w:p>
    <w:p w:rsidR="00000000" w:rsidDel="00000000" w:rsidP="00000000" w:rsidRDefault="00000000" w:rsidRPr="00000000" w14:paraId="00000049">
      <w:pPr>
        <w:spacing w:after="240" w:before="240" w:lineRule="auto"/>
        <w:rPr/>
      </w:pPr>
      <w:r w:rsidDel="00000000" w:rsidR="00000000" w:rsidRPr="00000000">
        <w:rPr>
          <w:highlight w:val="yellow"/>
          <w:rtl w:val="0"/>
        </w:rPr>
        <w:t xml:space="preserve">The triggering events received by the NBS program contribute to the denominator of infants in the jurisdiction. NBS staff use the data returned by the FHIR queries to ensure that all infants have received screening (or have been identified as abstaining from screening) and ensure that additional diagnostic testing is provided to those newborns who have outcomes of “refer”.</w:t>
      </w:r>
      <w:r w:rsidDel="00000000" w:rsidR="00000000" w:rsidRPr="00000000">
        <w:rPr>
          <w:rtl w:val="0"/>
        </w:rPr>
      </w:r>
    </w:p>
    <w:p w:rsidR="00000000" w:rsidDel="00000000" w:rsidP="00000000" w:rsidRDefault="00000000" w:rsidRPr="00000000" w14:paraId="0000004A">
      <w:pPr>
        <w:pStyle w:val="Heading2"/>
        <w:spacing w:after="240" w:before="240" w:lineRule="auto"/>
        <w:rPr/>
      </w:pPr>
      <w:bookmarkStart w:colFirst="0" w:colLast="0" w:name="_b3cxvh2frc40" w:id="21"/>
      <w:bookmarkEnd w:id="21"/>
      <w:commentRangeStart w:id="6"/>
      <w:r w:rsidDel="00000000" w:rsidR="00000000" w:rsidRPr="00000000">
        <w:rPr>
          <w:rtl w:val="0"/>
        </w:rPr>
        <w:t xml:space="preserve">Policy </w:t>
      </w:r>
      <w:commentRangeEnd w:id="6"/>
      <w:r w:rsidDel="00000000" w:rsidR="00000000" w:rsidRPr="00000000">
        <w:commentReference w:id="6"/>
      </w:r>
      <w:r w:rsidDel="00000000" w:rsidR="00000000" w:rsidRPr="00000000">
        <w:rPr>
          <w:rtl w:val="0"/>
        </w:rPr>
        <w:t xml:space="preserve">Consideration</w:t>
      </w:r>
    </w:p>
    <w:p w:rsidR="00000000" w:rsidDel="00000000" w:rsidP="00000000" w:rsidRDefault="00000000" w:rsidRPr="00000000" w14:paraId="0000004B">
      <w:pPr>
        <w:pStyle w:val="Heading3"/>
        <w:spacing w:after="240" w:lineRule="auto"/>
        <w:rPr/>
      </w:pPr>
      <w:bookmarkStart w:colFirst="0" w:colLast="0" w:name="_2eprzpil438g" w:id="22"/>
      <w:bookmarkEnd w:id="22"/>
      <w:commentRangeStart w:id="7"/>
      <w:commentRangeStart w:id="8"/>
      <w:commentRangeStart w:id="9"/>
      <w:commentRangeStart w:id="10"/>
      <w:commentRangeStart w:id="11"/>
      <w:r w:rsidDel="00000000" w:rsidR="00000000" w:rsidRPr="00000000">
        <w:rPr>
          <w:rtl w:val="0"/>
        </w:rPr>
        <w:t xml:space="preserve">Legally Appropriate Access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C">
      <w:pPr>
        <w:spacing w:after="240" w:lineRule="auto"/>
        <w:rPr/>
      </w:pPr>
      <w:r w:rsidDel="00000000" w:rsidR="00000000" w:rsidRPr="00000000">
        <w:rPr>
          <w:rtl w:val="0"/>
        </w:rPr>
        <w:t xml:space="preserve">A given healthcare provider needs options to help them understand what should be considered when determining whether to respond to a public health query. Providers in some jurisdictions may have legal obligations to respond to some public health authorities and legal obligations to not respond to other public health authorities.  </w:t>
      </w:r>
    </w:p>
    <w:p w:rsidR="00000000" w:rsidDel="00000000" w:rsidP="00000000" w:rsidRDefault="00000000" w:rsidRPr="00000000" w14:paraId="0000004D">
      <w:pPr>
        <w:pStyle w:val="Heading3"/>
        <w:spacing w:after="240" w:lineRule="auto"/>
        <w:rPr/>
      </w:pPr>
      <w:bookmarkStart w:colFirst="0" w:colLast="0" w:name="_1c2sfbvq5sry" w:id="23"/>
      <w:bookmarkEnd w:id="23"/>
      <w:commentRangeStart w:id="12"/>
      <w:r w:rsidDel="00000000" w:rsidR="00000000" w:rsidRPr="00000000">
        <w:rPr>
          <w:rtl w:val="0"/>
        </w:rPr>
        <w:t xml:space="preserve">Authority to Query</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E">
      <w:pPr>
        <w:spacing w:after="240" w:lineRule="auto"/>
        <w:rPr/>
      </w:pPr>
      <w:r w:rsidDel="00000000" w:rsidR="00000000" w:rsidRPr="00000000">
        <w:rPr>
          <w:rtl w:val="0"/>
        </w:rPr>
        <w:t xml:space="preserve">Certain jurisdictions interpret governing statutes as prohibiting case investigation queries, which could create significant challenges for healthcare organizations. This interpretation hinders efforts to conduct case investigations within systems, ultimately failing to reduce the need for manual case follow-up processes performed by jurisdictions today. </w:t>
      </w:r>
    </w:p>
    <w:p w:rsidR="00000000" w:rsidDel="00000000" w:rsidP="00000000" w:rsidRDefault="00000000" w:rsidRPr="00000000" w14:paraId="0000004F">
      <w:pPr>
        <w:pStyle w:val="Heading3"/>
        <w:spacing w:after="240" w:lineRule="auto"/>
        <w:rPr/>
      </w:pPr>
      <w:bookmarkStart w:colFirst="0" w:colLast="0" w:name="_di3zxch8qjqx" w:id="24"/>
      <w:bookmarkEnd w:id="24"/>
      <w:commentRangeStart w:id="13"/>
      <w:r w:rsidDel="00000000" w:rsidR="00000000" w:rsidRPr="00000000">
        <w:rPr>
          <w:rtl w:val="0"/>
        </w:rPr>
        <w:t xml:space="preserve">Relationship to TEFCA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0">
      <w:pPr>
        <w:spacing w:after="240" w:lineRule="auto"/>
        <w:rPr/>
      </w:pPr>
      <w:r w:rsidDel="00000000" w:rsidR="00000000" w:rsidRPr="00000000">
        <w:rPr>
          <w:rtl w:val="0"/>
        </w:rPr>
        <w:t xml:space="preserve">Guidance on how TEFCA can be used to facilitate queries and the relationship to the TEFCA Exchange Purposes outlined in the Public Health standard operating procedure (SOP) may be helpful to implementers.</w:t>
      </w:r>
    </w:p>
    <w:p w:rsidR="00000000" w:rsidDel="00000000" w:rsidP="00000000" w:rsidRDefault="00000000" w:rsidRPr="00000000" w14:paraId="00000051">
      <w:pPr>
        <w:pStyle w:val="Heading3"/>
        <w:spacing w:after="240" w:lineRule="auto"/>
        <w:rPr/>
      </w:pPr>
      <w:bookmarkStart w:colFirst="0" w:colLast="0" w:name="_p3d5eo28xkkt" w:id="25"/>
      <w:bookmarkEnd w:id="25"/>
      <w:r w:rsidDel="00000000" w:rsidR="00000000" w:rsidRPr="00000000">
        <w:rPr>
          <w:rtl w:val="0"/>
        </w:rPr>
        <w:t xml:space="preserve">Federal Regulatory Requirements, HIT Certification</w:t>
      </w:r>
    </w:p>
    <w:p w:rsidR="00000000" w:rsidDel="00000000" w:rsidP="00000000" w:rsidRDefault="00000000" w:rsidRPr="00000000" w14:paraId="00000052">
      <w:pPr>
        <w:spacing w:after="240" w:lineRule="auto"/>
        <w:rPr/>
      </w:pPr>
      <w:r w:rsidDel="00000000" w:rsidR="00000000" w:rsidRPr="00000000">
        <w:rPr>
          <w:rtl w:val="0"/>
        </w:rPr>
        <w:t xml:space="preserve">A description of the existing HTI-1/HTI-2 (g)(10) and (g)(20) certification requirements for HIT (both Public Health and EHR), United States Core Data for Interoperability (USCDI), and CMS Interoperability and Prior Authorization final rules, should be discussed as a means of outlining the types of data likely to be available via FHIR API query. Details may be found in the documentation linked below. </w:t>
      </w:r>
    </w:p>
    <w:p w:rsidR="00000000" w:rsidDel="00000000" w:rsidP="00000000" w:rsidRDefault="00000000" w:rsidRPr="00000000" w14:paraId="00000053">
      <w:pPr>
        <w:spacing w:after="240" w:lineRule="auto"/>
        <w:ind w:left="720" w:firstLine="0"/>
        <w:rPr/>
      </w:pPr>
      <w:r w:rsidDel="00000000" w:rsidR="00000000" w:rsidRPr="00000000">
        <w:rPr>
          <w:rtl w:val="0"/>
        </w:rPr>
        <w:t xml:space="preserve">Assistant Secretary for Technology Policy (ASTP) Health Data, Technology, and Interoperability: Certification Program Updates, Algorithm Transparency, and Information Sharing (HTI-1): </w:t>
      </w:r>
      <w:hyperlink r:id="rId8">
        <w:r w:rsidDel="00000000" w:rsidR="00000000" w:rsidRPr="00000000">
          <w:rPr>
            <w:color w:val="1155cc"/>
            <w:u w:val="single"/>
            <w:rtl w:val="0"/>
          </w:rPr>
          <w:t xml:space="preserve">https://www.healthit.gov/topic/laws-regulation-and-policy/health-data-technology-and-interoperability-certification-program</w:t>
        </w:r>
      </w:hyperlink>
      <w:r w:rsidDel="00000000" w:rsidR="00000000" w:rsidRPr="00000000">
        <w:rPr>
          <w:rtl w:val="0"/>
        </w:rPr>
      </w:r>
    </w:p>
    <w:p w:rsidR="00000000" w:rsidDel="00000000" w:rsidP="00000000" w:rsidRDefault="00000000" w:rsidRPr="00000000" w14:paraId="00000054">
      <w:pPr>
        <w:spacing w:after="240" w:lineRule="auto"/>
        <w:ind w:left="720" w:firstLine="0"/>
        <w:rPr/>
      </w:pPr>
      <w:r w:rsidDel="00000000" w:rsidR="00000000" w:rsidRPr="00000000">
        <w:rPr>
          <w:rtl w:val="0"/>
        </w:rPr>
        <w:t xml:space="preserve">HTI-1 Federal Register: </w:t>
      </w:r>
      <w:hyperlink r:id="rId9">
        <w:r w:rsidDel="00000000" w:rsidR="00000000" w:rsidRPr="00000000">
          <w:rPr>
            <w:color w:val="1155cc"/>
            <w:u w:val="single"/>
            <w:rtl w:val="0"/>
          </w:rPr>
          <w:t xml:space="preserve">https://www.federalregister.gov/documents/2024/01/09/2023-28857/health-data-technology-and-interoperability-certification-program-updates-algorithm-transparency-and</w:t>
        </w:r>
      </w:hyperlink>
      <w:r w:rsidDel="00000000" w:rsidR="00000000" w:rsidRPr="00000000">
        <w:rPr>
          <w:rtl w:val="0"/>
        </w:rPr>
      </w:r>
    </w:p>
    <w:p w:rsidR="00000000" w:rsidDel="00000000" w:rsidP="00000000" w:rsidRDefault="00000000" w:rsidRPr="00000000" w14:paraId="00000055">
      <w:pPr>
        <w:spacing w:after="240" w:lineRule="auto"/>
        <w:ind w:left="720" w:firstLine="0"/>
        <w:rPr/>
      </w:pPr>
      <w:r w:rsidDel="00000000" w:rsidR="00000000" w:rsidRPr="00000000">
        <w:rPr>
          <w:rtl w:val="0"/>
        </w:rPr>
        <w:t xml:space="preserve">Assistant Secretary for Technology Policy (ASTP) Health Data, Technology, and Interoperability: Trusted Exchange Framework and Common Agreement (TEFCA) (HTI-2) Final Rule Homepage: </w:t>
      </w:r>
      <w:hyperlink r:id="rId10">
        <w:r w:rsidDel="00000000" w:rsidR="00000000" w:rsidRPr="00000000">
          <w:rPr>
            <w:color w:val="1155cc"/>
            <w:u w:val="single"/>
            <w:rtl w:val="0"/>
          </w:rPr>
          <w:t xml:space="preserve">https://www.healthit.gov/topic/laws-regulation-and-policy/health-data-technology-and-interoperability-trusted-exchange</w:t>
        </w:r>
      </w:hyperlink>
      <w:r w:rsidDel="00000000" w:rsidR="00000000" w:rsidRPr="00000000">
        <w:rPr>
          <w:rtl w:val="0"/>
        </w:rPr>
      </w:r>
    </w:p>
    <w:p w:rsidR="00000000" w:rsidDel="00000000" w:rsidP="00000000" w:rsidRDefault="00000000" w:rsidRPr="00000000" w14:paraId="00000056">
      <w:pPr>
        <w:spacing w:after="240" w:lineRule="auto"/>
        <w:ind w:left="720" w:firstLine="0"/>
        <w:rPr/>
      </w:pPr>
      <w:r w:rsidDel="00000000" w:rsidR="00000000" w:rsidRPr="00000000">
        <w:rPr>
          <w:rtl w:val="0"/>
        </w:rPr>
        <w:t xml:space="preserve">HTI-2 Federal Register: </w:t>
      </w:r>
      <w:hyperlink r:id="rId11">
        <w:r w:rsidDel="00000000" w:rsidR="00000000" w:rsidRPr="00000000">
          <w:rPr>
            <w:color w:val="1155cc"/>
            <w:u w:val="single"/>
            <w:rtl w:val="0"/>
          </w:rPr>
          <w:t xml:space="preserve">https://www.federalregister.gov/documents/2024/12/16/2024-29163/health-data-technology-and-interoperability-trusted-exchange-framework-and-common-agreement-tefca</w:t>
        </w:r>
      </w:hyperlink>
      <w:r w:rsidDel="00000000" w:rsidR="00000000" w:rsidRPr="00000000">
        <w:rPr>
          <w:rtl w:val="0"/>
        </w:rPr>
      </w:r>
    </w:p>
    <w:p w:rsidR="00000000" w:rsidDel="00000000" w:rsidP="00000000" w:rsidRDefault="00000000" w:rsidRPr="00000000" w14:paraId="00000057">
      <w:pPr>
        <w:spacing w:after="240" w:lineRule="auto"/>
        <w:ind w:left="720" w:firstLine="0"/>
        <w:rPr/>
      </w:pPr>
      <w:r w:rsidDel="00000000" w:rsidR="00000000" w:rsidRPr="00000000">
        <w:rPr>
          <w:rtl w:val="0"/>
        </w:rPr>
        <w:t xml:space="preserve">ASTP United States Core Data for Interoperability (USCDI): </w:t>
      </w:r>
      <w:hyperlink r:id="rId12">
        <w:r w:rsidDel="00000000" w:rsidR="00000000" w:rsidRPr="00000000">
          <w:rPr>
            <w:color w:val="1155cc"/>
            <w:u w:val="single"/>
            <w:rtl w:val="0"/>
          </w:rPr>
          <w:t xml:space="preserve">https://www.healthit.gov/isp/united-states-core-data-interoperability-uscdi</w:t>
        </w:r>
      </w:hyperlink>
      <w:r w:rsidDel="00000000" w:rsidR="00000000" w:rsidRPr="00000000">
        <w:rPr>
          <w:rtl w:val="0"/>
        </w:rPr>
      </w:r>
    </w:p>
    <w:p w:rsidR="00000000" w:rsidDel="00000000" w:rsidP="00000000" w:rsidRDefault="00000000" w:rsidRPr="00000000" w14:paraId="00000058">
      <w:pPr>
        <w:spacing w:after="240" w:lineRule="auto"/>
        <w:ind w:left="720" w:firstLine="0"/>
        <w:rPr/>
      </w:pPr>
      <w:r w:rsidDel="00000000" w:rsidR="00000000" w:rsidRPr="00000000">
        <w:rPr>
          <w:rtl w:val="0"/>
        </w:rPr>
        <w:t xml:space="preserve">Centers for Medicare &amp; Medicaid Services (CMS) Interoperability and Prior Authorization Final Rule (CMS-0057-F): </w:t>
      </w:r>
      <w:hyperlink r:id="rId13">
        <w:r w:rsidDel="00000000" w:rsidR="00000000" w:rsidRPr="00000000">
          <w:rPr>
            <w:color w:val="1155cc"/>
            <w:u w:val="single"/>
            <w:rtl w:val="0"/>
          </w:rPr>
          <w:t xml:space="preserve">https://www.cms.gov/priorities/key-initiatives/burden-reduction/interoperability/policies-and-regulations/cms-interoperability-and-prior-authorization-final-rule-cms-0057-f</w:t>
        </w:r>
      </w:hyperlink>
      <w:r w:rsidDel="00000000" w:rsidR="00000000" w:rsidRPr="00000000">
        <w:rPr>
          <w:rtl w:val="0"/>
        </w:rPr>
      </w:r>
    </w:p>
    <w:p w:rsidR="00000000" w:rsidDel="00000000" w:rsidP="00000000" w:rsidRDefault="00000000" w:rsidRPr="00000000" w14:paraId="00000059">
      <w:pPr>
        <w:spacing w:after="240" w:lineRule="auto"/>
        <w:ind w:left="720" w:firstLine="0"/>
        <w:rPr/>
      </w:pPr>
      <w:r w:rsidDel="00000000" w:rsidR="00000000" w:rsidRPr="00000000">
        <w:rPr>
          <w:rtl w:val="0"/>
        </w:rPr>
        <w:t xml:space="preserve">CMS-0057-F Federal Register: </w:t>
      </w:r>
      <w:hyperlink r:id="rId14">
        <w:r w:rsidDel="00000000" w:rsidR="00000000" w:rsidRPr="00000000">
          <w:rPr>
            <w:color w:val="1155cc"/>
            <w:u w:val="single"/>
            <w:rtl w:val="0"/>
          </w:rPr>
          <w:t xml:space="preserve">https://www.federalregister.gov/documents/2024/02/08/2024-00895/medicare-and-medicaid-programs-patient-protection-and-affordable-care-act-advancing-interoperability</w:t>
        </w:r>
      </w:hyperlink>
      <w:r w:rsidDel="00000000" w:rsidR="00000000" w:rsidRPr="00000000">
        <w:rPr>
          <w:rtl w:val="0"/>
        </w:rPr>
      </w:r>
    </w:p>
    <w:p w:rsidR="00000000" w:rsidDel="00000000" w:rsidP="00000000" w:rsidRDefault="00000000" w:rsidRPr="00000000" w14:paraId="0000005A">
      <w:pPr>
        <w:pStyle w:val="Heading3"/>
        <w:spacing w:after="240" w:before="240" w:lineRule="auto"/>
        <w:rPr/>
      </w:pPr>
      <w:bookmarkStart w:colFirst="0" w:colLast="0" w:name="_e49qxcv7ug1f" w:id="26"/>
      <w:bookmarkEnd w:id="26"/>
      <w:r w:rsidDel="00000000" w:rsidR="00000000" w:rsidRPr="00000000">
        <w:rPr>
          <w:rtl w:val="0"/>
        </w:rPr>
        <w:t xml:space="preserve">Data Governance</w:t>
      </w:r>
    </w:p>
    <w:p w:rsidR="00000000" w:rsidDel="00000000" w:rsidP="00000000" w:rsidRDefault="00000000" w:rsidRPr="00000000" w14:paraId="0000005B">
      <w:pPr>
        <w:rPr/>
      </w:pPr>
      <w:r w:rsidDel="00000000" w:rsidR="00000000" w:rsidRPr="00000000">
        <w:rPr>
          <w:rtl w:val="0"/>
        </w:rPr>
        <w:t xml:space="preserve">&lt;</w:t>
      </w:r>
      <w:r w:rsidDel="00000000" w:rsidR="00000000" w:rsidRPr="00000000">
        <w:rPr>
          <w:highlight w:val="yellow"/>
          <w:rtl w:val="0"/>
        </w:rPr>
        <w:t xml:space="preserve">Among other things, this could describe any considerations about data use agreements, etc regarding subsequent use and sharing of data retrieved by a FHIR query</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5C">
      <w:pPr>
        <w:pStyle w:val="Heading2"/>
        <w:spacing w:after="240" w:before="240" w:lineRule="auto"/>
        <w:rPr/>
      </w:pPr>
      <w:bookmarkStart w:colFirst="0" w:colLast="0" w:name="_yv9695tmddtc" w:id="27"/>
      <w:bookmarkEnd w:id="27"/>
      <w:commentRangeStart w:id="14"/>
      <w:r w:rsidDel="00000000" w:rsidR="00000000" w:rsidRPr="00000000">
        <w:rPr>
          <w:rtl w:val="0"/>
        </w:rPr>
        <w:t xml:space="preserve">Technical Con</w:t>
      </w:r>
      <w:commentRangeEnd w:id="14"/>
      <w:r w:rsidDel="00000000" w:rsidR="00000000" w:rsidRPr="00000000">
        <w:commentReference w:id="14"/>
      </w:r>
      <w:r w:rsidDel="00000000" w:rsidR="00000000" w:rsidRPr="00000000">
        <w:rPr>
          <w:rtl w:val="0"/>
        </w:rPr>
        <w:t xml:space="preserve">cepts</w:t>
      </w:r>
    </w:p>
    <w:p w:rsidR="00000000" w:rsidDel="00000000" w:rsidP="00000000" w:rsidRDefault="00000000" w:rsidRPr="00000000" w14:paraId="0000005D">
      <w:pPr>
        <w:pStyle w:val="Heading3"/>
        <w:spacing w:after="240" w:lineRule="auto"/>
        <w:rPr/>
      </w:pPr>
      <w:bookmarkStart w:colFirst="0" w:colLast="0" w:name="_omiux8hcyne3" w:id="28"/>
      <w:bookmarkEnd w:id="28"/>
      <w:r w:rsidDel="00000000" w:rsidR="00000000" w:rsidRPr="00000000">
        <w:rPr>
          <w:rtl w:val="0"/>
        </w:rPr>
        <w:t xml:space="preserve">FHIR Query Basics</w:t>
      </w:r>
    </w:p>
    <w:p w:rsidR="00000000" w:rsidDel="00000000" w:rsidP="00000000" w:rsidRDefault="00000000" w:rsidRPr="00000000" w14:paraId="0000005E">
      <w:pPr>
        <w:rPr/>
      </w:pPr>
      <w:r w:rsidDel="00000000" w:rsidR="00000000" w:rsidRPr="00000000">
        <w:rPr>
          <w:rtl w:val="0"/>
        </w:rPr>
        <w:t xml:space="preserve">&lt;things like the difference between a search and a read, all the bits and pieces of connecting&gt;</w:t>
      </w:r>
    </w:p>
    <w:p w:rsidR="00000000" w:rsidDel="00000000" w:rsidP="00000000" w:rsidRDefault="00000000" w:rsidRPr="00000000" w14:paraId="0000005F">
      <w:pPr>
        <w:pStyle w:val="Heading3"/>
        <w:spacing w:after="240" w:lineRule="auto"/>
        <w:rPr/>
      </w:pPr>
      <w:bookmarkStart w:colFirst="0" w:colLast="0" w:name="_tgyifww1kb33" w:id="29"/>
      <w:bookmarkEnd w:id="29"/>
      <w:commentRangeStart w:id="15"/>
      <w:r w:rsidDel="00000000" w:rsidR="00000000" w:rsidRPr="00000000">
        <w:rPr>
          <w:rtl w:val="0"/>
        </w:rPr>
        <w:t xml:space="preserve">Data Payloads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0">
      <w:pPr>
        <w:spacing w:after="240" w:lineRule="auto"/>
        <w:rPr/>
      </w:pPr>
      <w:r w:rsidDel="00000000" w:rsidR="00000000" w:rsidRPr="00000000">
        <w:rPr>
          <w:rtl w:val="0"/>
        </w:rPr>
        <w:t xml:space="preserve">Different public health authorities have provided </w:t>
      </w:r>
      <w:commentRangeStart w:id="16"/>
      <w:r w:rsidDel="00000000" w:rsidR="00000000" w:rsidRPr="00000000">
        <w:rPr>
          <w:rtl w:val="0"/>
        </w:rPr>
        <w:t xml:space="preserve">EHRs</w:t>
      </w:r>
      <w:commentRangeEnd w:id="16"/>
      <w:r w:rsidDel="00000000" w:rsidR="00000000" w:rsidRPr="00000000">
        <w:commentReference w:id="16"/>
      </w:r>
      <w:r w:rsidDel="00000000" w:rsidR="00000000" w:rsidRPr="00000000">
        <w:rPr>
          <w:rtl w:val="0"/>
        </w:rPr>
        <w:t xml:space="preserve"> with different requirements of query-able data (USCDI, USCDI+, USPHL). </w:t>
      </w:r>
      <w:commentRangeStart w:id="17"/>
      <w:commentRangeStart w:id="18"/>
      <w:r w:rsidDel="00000000" w:rsidR="00000000" w:rsidRPr="00000000">
        <w:rPr>
          <w:rtl w:val="0"/>
        </w:rPr>
        <w:t xml:space="preserve">Without guidance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on data elements, different jurisdictions will require different development from EHRs to support their underlying data needs, impeding speed/ease of adoption. Provider organizations will not be able to meet their diverse public health needs, depriving them of the eventual goal of removing phone and fax based public health exchange.</w:t>
      </w:r>
    </w:p>
    <w:p w:rsidR="00000000" w:rsidDel="00000000" w:rsidP="00000000" w:rsidRDefault="00000000" w:rsidRPr="00000000" w14:paraId="00000061">
      <w:pPr>
        <w:pStyle w:val="Heading3"/>
        <w:spacing w:after="240" w:lineRule="auto"/>
        <w:rPr/>
      </w:pPr>
      <w:bookmarkStart w:colFirst="0" w:colLast="0" w:name="_no2is94res5g" w:id="30"/>
      <w:bookmarkEnd w:id="30"/>
      <w:commentRangeStart w:id="19"/>
      <w:r w:rsidDel="00000000" w:rsidR="00000000" w:rsidRPr="00000000">
        <w:rPr>
          <w:rtl w:val="0"/>
        </w:rPr>
        <w:t xml:space="preserve">Exchange Pattern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2">
      <w:pPr>
        <w:spacing w:after="240" w:lineRule="auto"/>
        <w:rPr/>
      </w:pPr>
      <w:commentRangeStart w:id="20"/>
      <w:r w:rsidDel="00000000" w:rsidR="00000000" w:rsidRPr="00000000">
        <w:rPr>
          <w:rtl w:val="0"/>
        </w:rPr>
        <w:t xml:space="preserve">Regulation</w:t>
      </w:r>
      <w:commentRangeEnd w:id="20"/>
      <w:r w:rsidDel="00000000" w:rsidR="00000000" w:rsidRPr="00000000">
        <w:commentReference w:id="20"/>
      </w:r>
      <w:r w:rsidDel="00000000" w:rsidR="00000000" w:rsidRPr="00000000">
        <w:rPr>
          <w:rtl w:val="0"/>
        </w:rPr>
        <w:t xml:space="preserve"> suggests several different exchange patterns that conflict and may be utilized differently by different jurisdictions (Individual Query, Bulk Query, Subscription, etc.). Without this guidance, some public health authorities will focus on queries for affected individuals while some will focus on queries for populations of interest. Provider organizations will not be able to easily meet the diversity of public health needs, depriving them of the eventual goal of removing phone and fax based public health exchange. </w:t>
      </w:r>
    </w:p>
    <w:p w:rsidR="00000000" w:rsidDel="00000000" w:rsidP="00000000" w:rsidRDefault="00000000" w:rsidRPr="00000000" w14:paraId="00000063">
      <w:pPr>
        <w:pStyle w:val="Heading3"/>
        <w:spacing w:after="240" w:lineRule="auto"/>
        <w:rPr/>
      </w:pPr>
      <w:bookmarkStart w:colFirst="0" w:colLast="0" w:name="_dd1i0ejbjeec" w:id="31"/>
      <w:bookmarkEnd w:id="31"/>
      <w:commentRangeStart w:id="21"/>
      <w:commentRangeStart w:id="22"/>
      <w:r w:rsidDel="00000000" w:rsidR="00000000" w:rsidRPr="00000000">
        <w:rPr>
          <w:rtl w:val="0"/>
        </w:rPr>
        <w:t xml:space="preserve">Minimization of Queries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4">
      <w:pPr>
        <w:spacing w:after="240" w:lineRule="auto"/>
        <w:rPr/>
      </w:pPr>
      <w:r w:rsidDel="00000000" w:rsidR="00000000" w:rsidRPr="00000000">
        <w:rPr>
          <w:rtl w:val="0"/>
        </w:rPr>
        <w:t xml:space="preserve">Guidance on </w:t>
      </w:r>
      <w:hyperlink r:id="rId15">
        <w:r w:rsidDel="00000000" w:rsidR="00000000" w:rsidRPr="00000000">
          <w:rPr>
            <w:color w:val="1155cc"/>
            <w:u w:val="single"/>
            <w:rtl w:val="0"/>
          </w:rPr>
          <w:t xml:space="preserve">search result modifiers</w:t>
        </w:r>
      </w:hyperlink>
      <w:r w:rsidDel="00000000" w:rsidR="00000000" w:rsidRPr="00000000">
        <w:rPr>
          <w:rtl w:val="0"/>
        </w:rPr>
        <w:t xml:space="preserve"> such as _include and _revinclude, _summary, paging, etc. can help implementers to minimize the number of individual queries performed by maximizing the data payload of each query.</w:t>
      </w:r>
    </w:p>
    <w:p w:rsidR="00000000" w:rsidDel="00000000" w:rsidP="00000000" w:rsidRDefault="00000000" w:rsidRPr="00000000" w14:paraId="00000065">
      <w:pPr>
        <w:pStyle w:val="Heading3"/>
        <w:spacing w:after="240" w:lineRule="auto"/>
        <w:rPr/>
      </w:pPr>
      <w:bookmarkStart w:colFirst="0" w:colLast="0" w:name="_yj0du7ioxxey" w:id="32"/>
      <w:bookmarkEnd w:id="32"/>
      <w:commentRangeStart w:id="23"/>
      <w:commentRangeStart w:id="24"/>
      <w:r w:rsidDel="00000000" w:rsidR="00000000" w:rsidRPr="00000000">
        <w:rPr>
          <w:rtl w:val="0"/>
        </w:rPr>
        <w:t xml:space="preserve">Point-to-Point vs Brokered/Facilitated/Networked Queries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t xml:space="preserve">Discussion of the role of intermediaries such as HIEs and QHINs will help implementers establish an efficient architecture.</w:t>
      </w:r>
    </w:p>
    <w:p w:rsidR="00000000" w:rsidDel="00000000" w:rsidP="00000000" w:rsidRDefault="00000000" w:rsidRPr="00000000" w14:paraId="00000067">
      <w:pPr>
        <w:pStyle w:val="Heading3"/>
        <w:spacing w:after="240" w:lineRule="auto"/>
        <w:rPr/>
      </w:pPr>
      <w:bookmarkStart w:colFirst="0" w:colLast="0" w:name="_lvhs98cyxuwq" w:id="33"/>
      <w:bookmarkEnd w:id="33"/>
      <w:commentRangeStart w:id="25"/>
      <w:r w:rsidDel="00000000" w:rsidR="00000000" w:rsidRPr="00000000">
        <w:rPr>
          <w:rtl w:val="0"/>
        </w:rPr>
        <w:t xml:space="preserve">Resource &amp; Scalability</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&lt;content&gt;</w:t>
      </w:r>
    </w:p>
    <w:p w:rsidR="00000000" w:rsidDel="00000000" w:rsidP="00000000" w:rsidRDefault="00000000" w:rsidRPr="00000000" w14:paraId="00000069">
      <w:pPr>
        <w:pStyle w:val="Heading3"/>
        <w:spacing w:after="240" w:before="240" w:lineRule="auto"/>
        <w:rPr/>
      </w:pPr>
      <w:bookmarkStart w:colFirst="0" w:colLast="0" w:name="_15nkgjypkftr" w:id="34"/>
      <w:bookmarkEnd w:id="34"/>
      <w:r w:rsidDel="00000000" w:rsidR="00000000" w:rsidRPr="00000000">
        <w:rPr>
          <w:rtl w:val="0"/>
        </w:rPr>
        <w:t xml:space="preserve">Security Authentication Authorization, ex.</w:t>
      </w:r>
    </w:p>
    <w:p w:rsidR="00000000" w:rsidDel="00000000" w:rsidP="00000000" w:rsidRDefault="00000000" w:rsidRPr="00000000" w14:paraId="0000006A">
      <w:pPr>
        <w:rPr>
          <w:highlight w:val="yellow"/>
        </w:rPr>
      </w:pPr>
      <w:r w:rsidDel="00000000" w:rsidR="00000000" w:rsidRPr="00000000">
        <w:rPr>
          <w:highlight w:val="yellow"/>
          <w:rtl w:val="0"/>
        </w:rPr>
        <w:t xml:space="preserve">&lt;content&gt;</w:t>
      </w:r>
    </w:p>
    <w:p w:rsidR="00000000" w:rsidDel="00000000" w:rsidP="00000000" w:rsidRDefault="00000000" w:rsidRPr="00000000" w14:paraId="0000006B">
      <w:pPr>
        <w:pStyle w:val="Heading2"/>
        <w:spacing w:after="240" w:before="240" w:lineRule="auto"/>
        <w:rPr/>
      </w:pPr>
      <w:bookmarkStart w:colFirst="0" w:colLast="0" w:name="_52unxtovvftr" w:id="35"/>
      <w:bookmarkEnd w:id="35"/>
      <w:commentRangeStart w:id="26"/>
      <w:commentRangeStart w:id="27"/>
      <w:commentRangeStart w:id="28"/>
      <w:commentRangeStart w:id="29"/>
      <w:commentRangeStart w:id="30"/>
      <w:commentRangeStart w:id="31"/>
      <w:r w:rsidDel="00000000" w:rsidR="00000000" w:rsidRPr="00000000">
        <w:rPr>
          <w:rtl w:val="0"/>
        </w:rPr>
        <w:t xml:space="preserve">Workflow </w:t>
      </w:r>
      <w:commentRangeEnd w:id="30"/>
      <w:r w:rsidDel="00000000" w:rsidR="00000000" w:rsidRPr="00000000">
        <w:commentReference w:id="30"/>
      </w:r>
      <w:r w:rsidDel="00000000" w:rsidR="00000000" w:rsidRPr="00000000">
        <w:rPr>
          <w:rtl w:val="0"/>
        </w:rPr>
        <w:t xml:space="preserve">Consideration</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1"/>
      <w:r w:rsidDel="00000000" w:rsidR="00000000" w:rsidRPr="00000000">
        <w:commentReference w:id="31"/>
      </w:r>
      <w:commentRangeStart w:id="32"/>
      <w:commentRangeStart w:id="33"/>
      <w:r w:rsidDel="00000000" w:rsidR="00000000" w:rsidRPr="00000000">
        <w:rPr>
          <w:rtl w:val="0"/>
        </w:rPr>
        <w:t xml:space="preserve">s</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6C">
      <w:pPr>
        <w:pStyle w:val="Heading3"/>
        <w:spacing w:after="240" w:lineRule="auto"/>
        <w:rPr/>
      </w:pPr>
      <w:bookmarkStart w:colFirst="0" w:colLast="0" w:name="_3g1nncdw9a0j" w:id="36"/>
      <w:bookmarkEnd w:id="36"/>
      <w:commentRangeStart w:id="34"/>
      <w:r w:rsidDel="00000000" w:rsidR="00000000" w:rsidRPr="00000000">
        <w:rPr>
          <w:rtl w:val="0"/>
        </w:rPr>
        <w:t xml:space="preserve">Query Frequency</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6D">
      <w:pPr>
        <w:spacing w:after="240" w:lineRule="auto"/>
        <w:rPr/>
      </w:pPr>
      <w:r w:rsidDel="00000000" w:rsidR="00000000" w:rsidRPr="00000000">
        <w:rPr>
          <w:rtl w:val="0"/>
        </w:rPr>
        <w:t xml:space="preserve">For a given patient/case, there is no guidance for how frequently queries should be initiated. </w:t>
      </w:r>
      <w:commentRangeStart w:id="35"/>
      <w:r w:rsidDel="00000000" w:rsidR="00000000" w:rsidRPr="00000000">
        <w:rPr>
          <w:rtl w:val="0"/>
        </w:rPr>
        <w:t xml:space="preserve">Without this guidance</w:t>
      </w:r>
      <w:commentRangeEnd w:id="35"/>
      <w:r w:rsidDel="00000000" w:rsidR="00000000" w:rsidRPr="00000000">
        <w:commentReference w:id="35"/>
      </w:r>
      <w:r w:rsidDel="00000000" w:rsidR="00000000" w:rsidRPr="00000000">
        <w:rPr>
          <w:rtl w:val="0"/>
        </w:rPr>
        <w:t xml:space="preserve">, we may see automated or recurring queries for individuals both too rapidly and for too long a duration, causing inefficient use of system resources. </w:t>
      </w:r>
    </w:p>
    <w:p w:rsidR="00000000" w:rsidDel="00000000" w:rsidP="00000000" w:rsidRDefault="00000000" w:rsidRPr="00000000" w14:paraId="0000006E">
      <w:pPr>
        <w:pStyle w:val="Heading3"/>
        <w:spacing w:after="240" w:lineRule="auto"/>
        <w:rPr/>
      </w:pPr>
      <w:bookmarkStart w:colFirst="0" w:colLast="0" w:name="_wnpij4iw271i" w:id="37"/>
      <w:bookmarkEnd w:id="37"/>
      <w:r w:rsidDel="00000000" w:rsidR="00000000" w:rsidRPr="00000000">
        <w:rPr>
          <w:rtl w:val="0"/>
        </w:rPr>
        <w:t xml:space="preserve">Query Quantity</w:t>
      </w:r>
    </w:p>
    <w:p w:rsidR="00000000" w:rsidDel="00000000" w:rsidP="00000000" w:rsidRDefault="00000000" w:rsidRPr="00000000" w14:paraId="0000006F">
      <w:pPr>
        <w:spacing w:after="240" w:lineRule="auto"/>
        <w:rPr/>
      </w:pPr>
      <w:r w:rsidDel="00000000" w:rsidR="00000000" w:rsidRPr="00000000">
        <w:rPr>
          <w:rtl w:val="0"/>
        </w:rPr>
        <w:t xml:space="preserve">For a given population/condition, there is no guidance for how many individuals within the population should be queried for. </w:t>
      </w:r>
      <w:commentRangeStart w:id="36"/>
      <w:r w:rsidDel="00000000" w:rsidR="00000000" w:rsidRPr="00000000">
        <w:rPr>
          <w:rtl w:val="0"/>
        </w:rPr>
        <w:t xml:space="preserve">Without this guidance</w:t>
      </w:r>
      <w:commentRangeEnd w:id="36"/>
      <w:r w:rsidDel="00000000" w:rsidR="00000000" w:rsidRPr="00000000">
        <w:commentReference w:id="36"/>
      </w:r>
      <w:r w:rsidDel="00000000" w:rsidR="00000000" w:rsidRPr="00000000">
        <w:rPr>
          <w:rtl w:val="0"/>
        </w:rPr>
        <w:t xml:space="preserve">, we may see automated queries for the entire affected population on a recurring basis, causing inefficient use of system resources. </w:t>
      </w:r>
    </w:p>
    <w:p w:rsidR="00000000" w:rsidDel="00000000" w:rsidP="00000000" w:rsidRDefault="00000000" w:rsidRPr="00000000" w14:paraId="00000070">
      <w:pPr>
        <w:pStyle w:val="Heading3"/>
        <w:spacing w:after="240" w:lineRule="auto"/>
        <w:rPr/>
      </w:pPr>
      <w:bookmarkStart w:colFirst="0" w:colLast="0" w:name="_scxot8of3ukp" w:id="38"/>
      <w:bookmarkEnd w:id="38"/>
      <w:r w:rsidDel="00000000" w:rsidR="00000000" w:rsidRPr="00000000">
        <w:rPr>
          <w:rtl w:val="0"/>
        </w:rPr>
        <w:t xml:space="preserve">Query Specificity</w:t>
      </w:r>
    </w:p>
    <w:p w:rsidR="00000000" w:rsidDel="00000000" w:rsidP="00000000" w:rsidRDefault="00000000" w:rsidRPr="00000000" w14:paraId="00000071">
      <w:pPr>
        <w:spacing w:after="240" w:lineRule="auto"/>
        <w:rPr/>
      </w:pPr>
      <w:r w:rsidDel="00000000" w:rsidR="00000000" w:rsidRPr="00000000">
        <w:rPr>
          <w:rtl w:val="0"/>
        </w:rPr>
        <w:t xml:space="preserve">For the superset of conditions of interest to a public health program, consideration should be given to which conditions provide the most benefit given condition specific workflows. For example, if a particular condition is rarely followed up on, the automated triggering of FHIR queries for additional information may not be an efficient use of system resources.</w:t>
      </w:r>
    </w:p>
    <w:p w:rsidR="00000000" w:rsidDel="00000000" w:rsidP="00000000" w:rsidRDefault="00000000" w:rsidRPr="00000000" w14:paraId="00000072">
      <w:pPr>
        <w:pStyle w:val="Heading3"/>
        <w:spacing w:after="240" w:lineRule="auto"/>
        <w:rPr/>
      </w:pPr>
      <w:bookmarkStart w:colFirst="0" w:colLast="0" w:name="_58r8df9x8e35" w:id="39"/>
      <w:bookmarkEnd w:id="39"/>
      <w:commentRangeStart w:id="37"/>
      <w:r w:rsidDel="00000000" w:rsidR="00000000" w:rsidRPr="00000000">
        <w:rPr>
          <w:rtl w:val="0"/>
        </w:rPr>
        <w:t xml:space="preserve">Patient Identification</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t xml:space="preserve">A discussion on the mechanisms of patient matching and validation will help guide implementer workflows in terms of defining acceptable patient matching outcomes and the role (if any) of human validation in the process.</w:t>
      </w:r>
    </w:p>
    <w:p w:rsidR="00000000" w:rsidDel="00000000" w:rsidP="00000000" w:rsidRDefault="00000000" w:rsidRPr="00000000" w14:paraId="00000074">
      <w:pPr>
        <w:pStyle w:val="Heading3"/>
        <w:spacing w:after="240" w:lineRule="auto"/>
        <w:rPr/>
      </w:pPr>
      <w:bookmarkStart w:colFirst="0" w:colLast="0" w:name="_birpf9hiauer" w:id="40"/>
      <w:bookmarkEnd w:id="40"/>
      <w:r w:rsidDel="00000000" w:rsidR="00000000" w:rsidRPr="00000000">
        <w:rPr>
          <w:rtl w:val="0"/>
        </w:rPr>
        <w:t xml:space="preserve">Consolidation of Data from Multiple Sources</w:t>
      </w:r>
    </w:p>
    <w:p w:rsidR="00000000" w:rsidDel="00000000" w:rsidP="00000000" w:rsidRDefault="00000000" w:rsidRPr="00000000" w14:paraId="00000075">
      <w:pPr>
        <w:spacing w:after="240" w:lineRule="auto"/>
        <w:rPr/>
      </w:pPr>
      <w:r w:rsidDel="00000000" w:rsidR="00000000" w:rsidRPr="00000000">
        <w:rPr>
          <w:rtl w:val="0"/>
        </w:rPr>
        <w:t xml:space="preserve">When a query is fanned out to multiple potential responders, implements must understand the </w:t>
      </w:r>
      <w:commentRangeStart w:id="38"/>
      <w:r w:rsidDel="00000000" w:rsidR="00000000" w:rsidRPr="00000000">
        <w:rPr>
          <w:rtl w:val="0"/>
        </w:rPr>
        <w:t xml:space="preserve">ramifications</w:t>
      </w:r>
      <w:commentRangeEnd w:id="38"/>
      <w:r w:rsidDel="00000000" w:rsidR="00000000" w:rsidRPr="00000000">
        <w:commentReference w:id="38"/>
      </w:r>
      <w:r w:rsidDel="00000000" w:rsidR="00000000" w:rsidRPr="00000000">
        <w:rPr>
          <w:rtl w:val="0"/>
        </w:rPr>
        <w:t xml:space="preserve"> of receiving data from more than one source and the reconciliation of potentially duplicate (or conflicting) data.</w:t>
      </w:r>
      <w:r w:rsidDel="00000000" w:rsidR="00000000" w:rsidRPr="00000000">
        <w:rPr>
          <w:rtl w:val="0"/>
        </w:rPr>
      </w:r>
    </w:p>
    <w:p w:rsidR="00000000" w:rsidDel="00000000" w:rsidP="00000000" w:rsidRDefault="00000000" w:rsidRPr="00000000" w14:paraId="00000076">
      <w:pPr>
        <w:pStyle w:val="Heading3"/>
        <w:rPr/>
      </w:pPr>
      <w:bookmarkStart w:colFirst="0" w:colLast="0" w:name="_mo39ikw1jyv5" w:id="41"/>
      <w:bookmarkEnd w:id="41"/>
      <w:commentRangeStart w:id="39"/>
      <w:r w:rsidDel="00000000" w:rsidR="00000000" w:rsidRPr="00000000">
        <w:rPr>
          <w:rtl w:val="0"/>
        </w:rPr>
        <w:t xml:space="preserve">Partner Engagement Strategy Considerations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&lt;content&gt;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u1f7lhljvsca" w:id="42"/>
      <w:bookmarkEnd w:id="42"/>
      <w:commentRangeStart w:id="40"/>
      <w:r w:rsidDel="00000000" w:rsidR="00000000" w:rsidRPr="00000000">
        <w:rPr>
          <w:rtl w:val="0"/>
        </w:rPr>
        <w:t xml:space="preserve">Testing and Piloting</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highlight w:val="yellow"/>
          <w:rtl w:val="0"/>
        </w:rPr>
        <w:t xml:space="preserve">&lt;content&gt;</w:t>
      </w: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rtl w:val="0"/>
        </w:rPr>
      </w:r>
    </w:p>
    <w:p w:rsidR="00000000" w:rsidDel="00000000" w:rsidP="00000000" w:rsidRDefault="00000000" w:rsidRPr="00000000" w14:paraId="0000007C">
      <w:pPr>
        <w:pStyle w:val="Heading2"/>
        <w:spacing w:after="240" w:before="240" w:lineRule="auto"/>
        <w:rPr>
          <w:ins w:author="Craig Newman" w:id="4" w:date="2025-03-24T18:05:31Z"/>
        </w:rPr>
      </w:pPr>
      <w:r w:rsidDel="00000000" w:rsidR="00000000" w:rsidRPr="00000000">
        <w:rPr>
          <w:rtl w:val="0"/>
        </w:rPr>
        <w:t xml:space="preserve">Trading Partner Expectations</w:t>
      </w:r>
      <w:ins w:author="Craig Newman" w:id="4" w:date="2025-03-24T18:05:31Z">
        <w:bookmarkStart w:colFirst="0" w:colLast="0" w:name="_i7zrl2ys0rht" w:id="43"/>
        <w:bookmarkEnd w:id="43"/>
        <w:r w:rsidDel="00000000" w:rsidR="00000000" w:rsidRPr="00000000">
          <w:rPr>
            <w:rtl w:val="0"/>
          </w:rPr>
        </w:r>
      </w:ins>
    </w:p>
    <w:p w:rsidR="00000000" w:rsidDel="00000000" w:rsidP="00000000" w:rsidRDefault="00000000" w:rsidRPr="00000000" w14:paraId="0000007D">
      <w:pPr>
        <w:spacing w:after="240" w:before="240" w:lineRule="auto"/>
        <w:rPr>
          <w:rPrChange w:author="Craig Newman" w:id="5" w:date="2025-03-24T18:05:31Z">
            <w:rPr/>
          </w:rPrChange>
        </w:rPr>
        <w:pPrChange w:author="Craig Newman" w:id="0" w:date="2025-03-24T18:05:31Z">
          <w:pPr>
            <w:pStyle w:val="Heading2"/>
            <w:spacing w:after="240" w:before="240" w:lineRule="auto"/>
          </w:pPr>
        </w:pPrChange>
      </w:pPr>
      <w:bookmarkStart w:colFirst="0" w:colLast="0" w:name="_i7zrl2ys0rht" w:id="43"/>
      <w:bookmarkEnd w:id="43"/>
      <w:ins w:author="Craig Newman" w:id="4" w:date="2025-03-24T18:05:31Z">
        <w:r w:rsidDel="00000000" w:rsidR="00000000" w:rsidRPr="00000000">
          <w:rPr>
            <w:rtl w:val="0"/>
          </w:rPr>
          <w:t xml:space="preserve">The Actors section of this document describes the basic roles related to the exchange of data using FHIR RESTful queries. These are the &lt;update with the list of actors developed&gt;. Each of these roles are expected to implement basic technical and/or operational functionality in support of FHR queries regardless of the specific technology selected by trading partners. These basic functionalities are described below. Additional requirements may also be documented on a use case specific basis.</w:t>
        </w:r>
      </w:ins>
      <w:r w:rsidDel="00000000" w:rsidR="00000000" w:rsidRPr="00000000">
        <w:rPr>
          <w:rtl w:val="0"/>
        </w:rPr>
      </w:r>
    </w:p>
    <w:p w:rsidR="00000000" w:rsidDel="00000000" w:rsidP="00000000" w:rsidRDefault="00000000" w:rsidRPr="00000000" w14:paraId="0000007E">
      <w:pPr>
        <w:pStyle w:val="Heading3"/>
        <w:rPr/>
      </w:pPr>
      <w:bookmarkStart w:colFirst="0" w:colLast="0" w:name="_qhk5eghvymcr" w:id="44"/>
      <w:bookmarkEnd w:id="44"/>
      <w:r w:rsidDel="00000000" w:rsidR="00000000" w:rsidRPr="00000000">
        <w:rPr>
          <w:rtl w:val="0"/>
        </w:rPr>
        <w:t xml:space="preserve">Foundational Technical Requirements</w:t>
      </w:r>
    </w:p>
    <w:p w:rsidR="00000000" w:rsidDel="00000000" w:rsidP="00000000" w:rsidRDefault="00000000" w:rsidRPr="00000000" w14:paraId="0000007F">
      <w:pPr>
        <w:rPr/>
      </w:pPr>
      <w:r w:rsidDel="00000000" w:rsidR="00000000" w:rsidRPr="00000000">
        <w:rPr>
          <w:rtl w:val="0"/>
        </w:rPr>
        <w:t xml:space="preserve">&lt;</w:t>
      </w:r>
      <w:r w:rsidDel="00000000" w:rsidR="00000000" w:rsidRPr="00000000">
        <w:rPr>
          <w:highlight w:val="yellow"/>
          <w:rtl w:val="0"/>
        </w:rPr>
        <w:t xml:space="preserve">a description of the basic technical support that the various roles must have to most/all PH use cases. One example might be that the client system must have a mechanism for handling cases where a single matching Patient resource is not returned (either none are or multiple are). This is common to all types of use cases regardless of the clinical data payload being sought.</w:t>
      </w:r>
      <w:r w:rsidDel="00000000" w:rsidR="00000000" w:rsidRPr="00000000">
        <w:rPr>
          <w:rtl w:val="0"/>
        </w:rPr>
        <w:t xml:space="preserve">&gt;</w:t>
      </w:r>
    </w:p>
    <w:p w:rsidR="00000000" w:rsidDel="00000000" w:rsidP="00000000" w:rsidRDefault="00000000" w:rsidRPr="00000000" w14:paraId="00000080">
      <w:pPr>
        <w:pStyle w:val="Heading3"/>
        <w:keepNext w:val="0"/>
        <w:keepLines w:val="0"/>
        <w:spacing w:before="280" w:lineRule="auto"/>
        <w:rPr>
          <w:ins w:author="Craig Newman" w:id="6" w:date="2025-03-24T18:05:19Z"/>
        </w:rPr>
      </w:pPr>
      <w:ins w:author="Craig Newman" w:id="6" w:date="2025-03-24T18:05:19Z">
        <w:bookmarkStart w:colFirst="0" w:colLast="0" w:name="_5fzancgzw3so" w:id="45"/>
        <w:bookmarkEnd w:id="45"/>
        <w:r w:rsidDel="00000000" w:rsidR="00000000" w:rsidRPr="00000000">
          <w:rPr>
            <w:rtl w:val="0"/>
          </w:rPr>
          <w:t xml:space="preserve">Foundational Technical Requirements</w:t>
        </w:r>
      </w:ins>
    </w:p>
    <w:p w:rsidR="00000000" w:rsidDel="00000000" w:rsidP="00000000" w:rsidRDefault="00000000" w:rsidRPr="00000000" w14:paraId="00000081">
      <w:pPr>
        <w:spacing w:after="240" w:before="240" w:lineRule="auto"/>
        <w:rPr>
          <w:ins w:author="Craig Newman" w:id="6" w:date="2025-03-24T18:05:19Z"/>
        </w:rPr>
      </w:pPr>
      <w:ins w:author="Craig Newman" w:id="6" w:date="2025-03-24T18:05:19Z">
        <w:r w:rsidDel="00000000" w:rsidR="00000000" w:rsidRPr="00000000">
          <w:rPr>
            <w:rtl w:val="0"/>
          </w:rPr>
          <w:t xml:space="preserve">The FHIR Client HIT Vendor should expect to develop functionality to:</w:t>
        </w:r>
      </w:ins>
    </w:p>
    <w:p w:rsidR="00000000" w:rsidDel="00000000" w:rsidP="00000000" w:rsidRDefault="00000000" w:rsidRPr="00000000" w14:paraId="00000082">
      <w:pPr>
        <w:numPr>
          <w:ilvl w:val="0"/>
          <w:numId w:val="8"/>
        </w:numPr>
        <w:spacing w:after="0" w:afterAutospacing="0" w:before="240" w:lineRule="auto"/>
        <w:ind w:left="720" w:hanging="360"/>
        <w:rPr>
          <w:ins w:author="Craig Newman" w:id="6" w:date="2025-03-24T18:05:19Z"/>
        </w:rPr>
      </w:pPr>
      <w:ins w:author="Craig Newman" w:id="6" w:date="2025-03-24T18:05:19Z">
        <w:r w:rsidDel="00000000" w:rsidR="00000000" w:rsidRPr="00000000">
          <w:rPr>
            <w:rtl w:val="0"/>
          </w:rPr>
          <w:t xml:space="preserve">Identify one or more query trigger events to initiate the query &amp; response workflow</w:t>
        </w:r>
      </w:ins>
    </w:p>
    <w:p w:rsidR="00000000" w:rsidDel="00000000" w:rsidP="00000000" w:rsidRDefault="00000000" w:rsidRPr="00000000" w14:paraId="00000083">
      <w:pPr>
        <w:numPr>
          <w:ilvl w:val="1"/>
          <w:numId w:val="8"/>
        </w:numPr>
        <w:spacing w:after="0" w:afterAutospacing="0" w:before="0" w:beforeAutospacing="0" w:lineRule="auto"/>
        <w:ind w:left="1440" w:hanging="360"/>
        <w:rPr>
          <w:ins w:author="Craig Newman" w:id="6" w:date="2025-03-24T18:05:19Z"/>
          <w:u w:val="none"/>
        </w:rPr>
      </w:pPr>
      <w:ins w:author="Craig Newman" w:id="6" w:date="2025-03-24T18:05:19Z">
        <w:r w:rsidDel="00000000" w:rsidR="00000000" w:rsidRPr="00000000">
          <w:rPr>
            <w:rtl w:val="0"/>
          </w:rPr>
          <w:t xml:space="preserve">The nature of the triggering event will vary by use case but may include but are not limited to the </w:t>
        </w:r>
        <w:r w:rsidDel="00000000" w:rsidR="00000000" w:rsidRPr="00000000">
          <w:rPr>
            <w:rtl w:val="0"/>
          </w:rPr>
          <w:t xml:space="preserve">receipt</w:t>
        </w:r>
        <w:r w:rsidDel="00000000" w:rsidR="00000000" w:rsidRPr="00000000">
          <w:rPr>
            <w:rtl w:val="0"/>
          </w:rPr>
          <w:t xml:space="preserve"> and parsing of data from a submitter (e.g., v2 message, CDA), ingestion of a flat file from a data submitter or end user action in a public health system</w:t>
        </w:r>
      </w:ins>
    </w:p>
    <w:p w:rsidR="00000000" w:rsidDel="00000000" w:rsidP="00000000" w:rsidRDefault="00000000" w:rsidRPr="00000000" w14:paraId="00000084">
      <w:pPr>
        <w:numPr>
          <w:ilvl w:val="0"/>
          <w:numId w:val="8"/>
        </w:numPr>
        <w:spacing w:after="0" w:afterAutospacing="0" w:before="0" w:beforeAutospacing="0" w:lineRule="auto"/>
        <w:ind w:left="720" w:hanging="360"/>
        <w:rPr>
          <w:ins w:author="Craig Newman" w:id="6" w:date="2025-03-24T18:05:19Z"/>
          <w:u w:val="none"/>
        </w:rPr>
      </w:pPr>
      <w:ins w:author="Craig Newman" w:id="6" w:date="2025-03-24T18:05:19Z">
        <w:r w:rsidDel="00000000" w:rsidR="00000000" w:rsidRPr="00000000">
          <w:rPr>
            <w:rtl w:val="0"/>
          </w:rPr>
          <w:t xml:space="preserve">Use demographics provided as part of the triggering event to execute patient look up in the FHIR Server</w:t>
        </w:r>
      </w:ins>
    </w:p>
    <w:p w:rsidR="00000000" w:rsidDel="00000000" w:rsidP="00000000" w:rsidRDefault="00000000" w:rsidRPr="00000000" w14:paraId="00000085">
      <w:pPr>
        <w:numPr>
          <w:ilvl w:val="1"/>
          <w:numId w:val="8"/>
        </w:numPr>
        <w:spacing w:after="0" w:afterAutospacing="0" w:before="0" w:beforeAutospacing="0" w:lineRule="auto"/>
        <w:ind w:left="1440" w:hanging="360"/>
        <w:rPr>
          <w:ins w:author="Craig Newman" w:id="6" w:date="2025-03-24T18:05:19Z"/>
          <w:u w:val="none"/>
        </w:rPr>
      </w:pPr>
      <w:ins w:author="Craig Newman" w:id="6" w:date="2025-03-24T18:05:19Z">
        <w:r w:rsidDel="00000000" w:rsidR="00000000" w:rsidRPr="00000000">
          <w:rPr>
            <w:rtl w:val="0"/>
          </w:rPr>
          <w:t xml:space="preserve">Support for Patient.search and/or the Patient $match operation</w:t>
        </w:r>
      </w:ins>
    </w:p>
    <w:p w:rsidR="00000000" w:rsidDel="00000000" w:rsidP="00000000" w:rsidRDefault="00000000" w:rsidRPr="00000000" w14:paraId="00000086">
      <w:pPr>
        <w:numPr>
          <w:ilvl w:val="0"/>
          <w:numId w:val="8"/>
        </w:numPr>
        <w:spacing w:after="0" w:afterAutospacing="0" w:before="0" w:beforeAutospacing="0" w:lineRule="auto"/>
        <w:ind w:left="720" w:hanging="360"/>
        <w:rPr>
          <w:ins w:author="Craig Newman" w:id="6" w:date="2025-03-24T18:05:19Z"/>
          <w:u w:val="none"/>
        </w:rPr>
      </w:pPr>
      <w:ins w:author="Craig Newman" w:id="6" w:date="2025-03-24T18:05:19Z">
        <w:r w:rsidDel="00000000" w:rsidR="00000000" w:rsidRPr="00000000">
          <w:rPr>
            <w:rtl w:val="0"/>
          </w:rPr>
          <w:t xml:space="preserve">Validate returned Patient resource(s) before searching for clinical data</w:t>
        </w:r>
      </w:ins>
    </w:p>
    <w:p w:rsidR="00000000" w:rsidDel="00000000" w:rsidP="00000000" w:rsidRDefault="00000000" w:rsidRPr="00000000" w14:paraId="00000087">
      <w:pPr>
        <w:numPr>
          <w:ilvl w:val="1"/>
          <w:numId w:val="8"/>
        </w:numPr>
        <w:spacing w:after="0" w:afterAutospacing="0" w:before="0" w:beforeAutospacing="0" w:lineRule="auto"/>
        <w:ind w:left="1440" w:hanging="360"/>
        <w:rPr>
          <w:ins w:author="Craig Newman" w:id="6" w:date="2025-03-24T18:05:19Z"/>
          <w:u w:val="none"/>
        </w:rPr>
      </w:pPr>
      <w:ins w:author="Craig Newman" w:id="6" w:date="2025-03-24T18:05:19Z">
        <w:r w:rsidDel="00000000" w:rsidR="00000000" w:rsidRPr="00000000">
          <w:rPr>
            <w:rtl w:val="0"/>
          </w:rPr>
          <w:t xml:space="preserve">Includes support for non-happy path outcomes which may include but are not limited to no matching patients, one or more low confidence matches, and multiple high confidence matches.</w:t>
        </w:r>
      </w:ins>
    </w:p>
    <w:p w:rsidR="00000000" w:rsidDel="00000000" w:rsidP="00000000" w:rsidRDefault="00000000" w:rsidRPr="00000000" w14:paraId="00000088">
      <w:pPr>
        <w:numPr>
          <w:ilvl w:val="1"/>
          <w:numId w:val="8"/>
        </w:numPr>
        <w:spacing w:after="0" w:afterAutospacing="0" w:before="0" w:beforeAutospacing="0" w:lineRule="auto"/>
        <w:ind w:left="1440" w:hanging="360"/>
        <w:rPr>
          <w:ins w:author="Craig Newman" w:id="6" w:date="2025-03-24T18:05:19Z"/>
          <w:u w:val="none"/>
        </w:rPr>
      </w:pPr>
      <w:ins w:author="Craig Newman" w:id="6" w:date="2025-03-24T18:05:19Z">
        <w:r w:rsidDel="00000000" w:rsidR="00000000" w:rsidRPr="00000000">
          <w:rPr>
            <w:rtl w:val="0"/>
          </w:rPr>
          <w:t xml:space="preserve">Human input may be required to identify the appropriate Patient resource to use for clinical queries</w:t>
        </w:r>
      </w:ins>
    </w:p>
    <w:p w:rsidR="00000000" w:rsidDel="00000000" w:rsidP="00000000" w:rsidRDefault="00000000" w:rsidRPr="00000000" w14:paraId="00000089">
      <w:pPr>
        <w:numPr>
          <w:ilvl w:val="0"/>
          <w:numId w:val="8"/>
        </w:numPr>
        <w:spacing w:after="0" w:afterAutospacing="0" w:before="0" w:beforeAutospacing="0" w:lineRule="auto"/>
        <w:ind w:left="720" w:hanging="360"/>
        <w:rPr>
          <w:ins w:author="Craig Newman" w:id="6" w:date="2025-03-24T18:05:19Z"/>
          <w:u w:val="none"/>
        </w:rPr>
      </w:pPr>
      <w:ins w:author="Craig Newman" w:id="6" w:date="2025-03-24T18:05:19Z">
        <w:r w:rsidDel="00000000" w:rsidR="00000000" w:rsidRPr="00000000">
          <w:rPr>
            <w:rtl w:val="0"/>
          </w:rPr>
          <w:t xml:space="preserve">Based on the nature of the triggering event, execute one or more queries for relevant clinical and/or administrative data from the FHIR server</w:t>
        </w:r>
      </w:ins>
    </w:p>
    <w:p w:rsidR="00000000" w:rsidDel="00000000" w:rsidP="00000000" w:rsidRDefault="00000000" w:rsidRPr="00000000" w14:paraId="0000008A">
      <w:pPr>
        <w:numPr>
          <w:ilvl w:val="0"/>
          <w:numId w:val="8"/>
        </w:numPr>
        <w:spacing w:after="240" w:before="0" w:beforeAutospacing="0" w:lineRule="auto"/>
        <w:ind w:left="720" w:hanging="360"/>
        <w:rPr>
          <w:ins w:author="Craig Newman" w:id="6" w:date="2025-03-24T18:05:19Z"/>
          <w:u w:val="none"/>
        </w:rPr>
      </w:pPr>
      <w:ins w:author="Craig Newman" w:id="6" w:date="2025-03-24T18:05:19Z">
        <w:r w:rsidDel="00000000" w:rsidR="00000000" w:rsidRPr="00000000">
          <w:rPr>
            <w:rtl w:val="0"/>
          </w:rPr>
          <w:t xml:space="preserve">Parse, store and/or display </w:t>
        </w:r>
        <w:r w:rsidDel="00000000" w:rsidR="00000000" w:rsidRPr="00000000">
          <w:rPr>
            <w:rtl w:val="0"/>
          </w:rPr>
          <w:t xml:space="preserve">retrieved</w:t>
        </w:r>
        <w:r w:rsidDel="00000000" w:rsidR="00000000" w:rsidRPr="00000000">
          <w:rPr>
            <w:rtl w:val="0"/>
          </w:rPr>
          <w:t xml:space="preserve"> data as appropriate for the use case</w:t>
        </w:r>
      </w:ins>
    </w:p>
    <w:p w:rsidR="00000000" w:rsidDel="00000000" w:rsidP="00000000" w:rsidRDefault="00000000" w:rsidRPr="00000000" w14:paraId="0000008B">
      <w:pPr>
        <w:spacing w:after="240" w:before="240" w:lineRule="auto"/>
        <w:rPr>
          <w:ins w:author="Craig Newman" w:id="6" w:date="2025-03-24T18:05:19Z"/>
        </w:rPr>
      </w:pPr>
      <w:ins w:author="Craig Newman" w:id="6" w:date="2025-03-24T18:05:19Z">
        <w:r w:rsidDel="00000000" w:rsidR="00000000" w:rsidRPr="00000000">
          <w:rPr>
            <w:rtl w:val="0"/>
          </w:rPr>
          <w:t xml:space="preserve">The FHIR Server HIT Vendor should expect to develop functionality to:</w:t>
        </w:r>
      </w:ins>
    </w:p>
    <w:p w:rsidR="00000000" w:rsidDel="00000000" w:rsidP="00000000" w:rsidRDefault="00000000" w:rsidRPr="00000000" w14:paraId="0000008C">
      <w:pPr>
        <w:numPr>
          <w:ilvl w:val="0"/>
          <w:numId w:val="4"/>
        </w:numPr>
        <w:spacing w:after="240" w:before="240" w:lineRule="auto"/>
        <w:ind w:left="720" w:hanging="360"/>
        <w:rPr>
          <w:ins w:author="Craig Newman" w:id="6" w:date="2025-03-24T18:05:19Z"/>
        </w:rPr>
      </w:pPr>
      <w:ins w:author="Craig Newman" w:id="6" w:date="2025-03-24T18:05:19Z">
        <w:r w:rsidDel="00000000" w:rsidR="00000000" w:rsidRPr="00000000">
          <w:rPr>
            <w:rtl w:val="0"/>
          </w:rPr>
          <w:t xml:space="preserve">Response to Patient.search and/or the Patient $match operation request from the FHIR Client</w:t>
        </w:r>
      </w:ins>
    </w:p>
    <w:p w:rsidR="00000000" w:rsidDel="00000000" w:rsidP="00000000" w:rsidRDefault="00000000" w:rsidRPr="00000000" w14:paraId="0000008D">
      <w:pPr>
        <w:numPr>
          <w:ilvl w:val="0"/>
          <w:numId w:val="1"/>
        </w:numPr>
        <w:spacing w:after="240" w:before="240" w:lineRule="auto"/>
        <w:ind w:left="720" w:hanging="360"/>
        <w:rPr>
          <w:rFonts w:ascii="Arial" w:cs="Arial" w:eastAsia="Arial" w:hAnsi="Arial"/>
          <w:b w:val="0"/>
          <w:i w:val="0"/>
          <w:smallCaps w:val="0"/>
          <w:strike w:val="0"/>
          <w:color w:val="000000"/>
          <w:sz w:val="22"/>
          <w:szCs w:val="22"/>
          <w:u w:val="none"/>
          <w:shd w:fill="auto" w:val="clear"/>
          <w:vertAlign w:val="baseline"/>
          <w:rPrChange w:author="Craig Newman" w:id="7" w:date="2025-03-24T18:05:19Z">
            <w:rPr/>
          </w:rPrChange>
        </w:rPr>
        <w:pPrChange w:author="Craig Newman" w:id="0" w:date="2025-03-24T18:05:19Z">
          <w:pPr/>
        </w:pPrChange>
      </w:pPr>
      <w:ins w:author="Craig Newman" w:id="6" w:date="2025-03-24T18:05:19Z">
        <w:r w:rsidDel="00000000" w:rsidR="00000000" w:rsidRPr="00000000">
          <w:rPr>
            <w:rtl w:val="0"/>
          </w:rPr>
          <w:t xml:space="preserve">Respond to queries from the FHIR Client for relevant clinical and/or administrative data</w:t>
        </w:r>
      </w:ins>
      <w:r w:rsidDel="00000000" w:rsidR="00000000" w:rsidRPr="00000000">
        <w:rPr>
          <w:rtl w:val="0"/>
        </w:rPr>
      </w:r>
    </w:p>
    <w:p w:rsidR="00000000" w:rsidDel="00000000" w:rsidP="00000000" w:rsidRDefault="00000000" w:rsidRPr="00000000" w14:paraId="0000008E">
      <w:pPr>
        <w:pStyle w:val="Heading3"/>
        <w:rPr/>
      </w:pPr>
      <w:bookmarkStart w:colFirst="0" w:colLast="0" w:name="_s2birbr1pgg9" w:id="46"/>
      <w:bookmarkEnd w:id="46"/>
      <w:r w:rsidDel="00000000" w:rsidR="00000000" w:rsidRPr="00000000">
        <w:rPr>
          <w:rtl w:val="0"/>
        </w:rPr>
        <w:t xml:space="preserve">Foundational Operational Requirements</w:t>
      </w:r>
    </w:p>
    <w:p w:rsidR="00000000" w:rsidDel="00000000" w:rsidP="00000000" w:rsidRDefault="00000000" w:rsidRPr="00000000" w14:paraId="0000008F">
      <w:pPr>
        <w:rPr>
          <w:ins w:author="Craig Newman" w:id="8" w:date="2025-03-24T18:05:43Z"/>
        </w:rPr>
      </w:pPr>
      <w:r w:rsidDel="00000000" w:rsidR="00000000" w:rsidRPr="00000000">
        <w:rPr>
          <w:rtl w:val="0"/>
        </w:rPr>
        <w:t xml:space="preserve">&lt;</w:t>
      </w:r>
      <w:r w:rsidDel="00000000" w:rsidR="00000000" w:rsidRPr="00000000">
        <w:rPr>
          <w:highlight w:val="yellow"/>
          <w:rtl w:val="0"/>
        </w:rPr>
        <w:t xml:space="preserve">a description of the basic operational support that the various roles must have to most/all PH use cases</w:t>
      </w:r>
      <w:r w:rsidDel="00000000" w:rsidR="00000000" w:rsidRPr="00000000">
        <w:rPr>
          <w:rtl w:val="0"/>
        </w:rPr>
        <w:t xml:space="preserve">&gt;</w:t>
      </w:r>
      <w:ins w:author="Craig Newman" w:id="8" w:date="2025-03-24T18:05:43Z">
        <w:r w:rsidDel="00000000" w:rsidR="00000000" w:rsidRPr="00000000">
          <w:rPr>
            <w:rtl w:val="0"/>
          </w:rPr>
        </w:r>
      </w:ins>
    </w:p>
    <w:p w:rsidR="00000000" w:rsidDel="00000000" w:rsidP="00000000" w:rsidRDefault="00000000" w:rsidRPr="00000000" w14:paraId="00000090">
      <w:pPr>
        <w:pStyle w:val="Heading3"/>
        <w:keepNext w:val="0"/>
        <w:keepLines w:val="0"/>
        <w:spacing w:before="280" w:lineRule="auto"/>
        <w:rPr>
          <w:ins w:author="Craig Newman" w:id="8" w:date="2025-03-24T18:05:43Z"/>
        </w:rPr>
      </w:pPr>
      <w:ins w:author="Craig Newman" w:id="8" w:date="2025-03-24T18:05:43Z">
        <w:bookmarkStart w:colFirst="0" w:colLast="0" w:name="_m5inmir6r4z7" w:id="47"/>
        <w:bookmarkEnd w:id="47"/>
        <w:r w:rsidDel="00000000" w:rsidR="00000000" w:rsidRPr="00000000">
          <w:rPr>
            <w:rtl w:val="0"/>
          </w:rPr>
          <w:t xml:space="preserve">Foundational Operational Requirements</w:t>
        </w:r>
      </w:ins>
    </w:p>
    <w:p w:rsidR="00000000" w:rsidDel="00000000" w:rsidP="00000000" w:rsidRDefault="00000000" w:rsidRPr="00000000" w14:paraId="00000091">
      <w:pPr>
        <w:spacing w:after="240" w:before="240" w:lineRule="auto"/>
        <w:rPr>
          <w:ins w:author="Craig Newman" w:id="8" w:date="2025-03-24T18:05:43Z"/>
        </w:rPr>
      </w:pPr>
      <w:ins w:author="Craig Newman" w:id="8" w:date="2025-03-24T18:05:43Z">
        <w:r w:rsidDel="00000000" w:rsidR="00000000" w:rsidRPr="00000000">
          <w:rPr>
            <w:rtl w:val="0"/>
          </w:rPr>
          <w:t xml:space="preserve">The public health program should expect to develop processes and functionality to work with the data source organization to:</w:t>
        </w:r>
      </w:ins>
    </w:p>
    <w:p w:rsidR="00000000" w:rsidDel="00000000" w:rsidP="00000000" w:rsidRDefault="00000000" w:rsidRPr="00000000" w14:paraId="00000092">
      <w:pPr>
        <w:numPr>
          <w:ilvl w:val="0"/>
          <w:numId w:val="7"/>
        </w:numPr>
        <w:spacing w:after="0" w:afterAutospacing="0" w:before="240" w:lineRule="auto"/>
        <w:ind w:left="720" w:hanging="360"/>
        <w:rPr>
          <w:ins w:author="Craig Newman" w:id="8" w:date="2025-03-24T18:05:43Z"/>
        </w:rPr>
      </w:pPr>
      <w:ins w:author="Craig Newman" w:id="8" w:date="2025-03-24T18:05:43Z">
        <w:r w:rsidDel="00000000" w:rsidR="00000000" w:rsidRPr="00000000">
          <w:rPr>
            <w:rtl w:val="0"/>
          </w:rPr>
          <w:t xml:space="preserve">Implement any data use agreements required to exchange data via FHIR query</w:t>
        </w:r>
      </w:ins>
    </w:p>
    <w:p w:rsidR="00000000" w:rsidDel="00000000" w:rsidP="00000000" w:rsidRDefault="00000000" w:rsidRPr="00000000" w14:paraId="00000093">
      <w:pPr>
        <w:numPr>
          <w:ilvl w:val="1"/>
          <w:numId w:val="7"/>
        </w:numPr>
        <w:spacing w:after="0" w:afterAutospacing="0" w:before="0" w:beforeAutospacing="0" w:lineRule="auto"/>
        <w:ind w:left="1440" w:hanging="360"/>
        <w:rPr>
          <w:ins w:author="Craig Newman" w:id="8" w:date="2025-03-24T18:05:43Z"/>
          <w:u w:val="none"/>
        </w:rPr>
      </w:pPr>
      <w:ins w:author="Craig Newman" w:id="8" w:date="2025-03-24T18:05:43Z">
        <w:r w:rsidDel="00000000" w:rsidR="00000000" w:rsidRPr="00000000">
          <w:rPr>
            <w:rtl w:val="0"/>
          </w:rPr>
          <w:t xml:space="preserve">May include data governance and data use agreements</w:t>
        </w:r>
      </w:ins>
    </w:p>
    <w:p w:rsidR="00000000" w:rsidDel="00000000" w:rsidP="00000000" w:rsidRDefault="00000000" w:rsidRPr="00000000" w14:paraId="00000094">
      <w:pPr>
        <w:numPr>
          <w:ilvl w:val="0"/>
          <w:numId w:val="7"/>
        </w:numPr>
        <w:spacing w:after="0" w:afterAutospacing="0" w:before="0" w:beforeAutospacing="0" w:lineRule="auto"/>
        <w:ind w:left="720" w:hanging="360"/>
        <w:rPr>
          <w:ins w:author="Craig Newman" w:id="8" w:date="2025-03-24T18:05:43Z"/>
          <w:u w:val="none"/>
        </w:rPr>
      </w:pPr>
      <w:ins w:author="Craig Newman" w:id="8" w:date="2025-03-24T18:05:43Z">
        <w:r w:rsidDel="00000000" w:rsidR="00000000" w:rsidRPr="00000000">
          <w:rPr>
            <w:rtl w:val="0"/>
          </w:rPr>
          <w:t xml:space="preserve">Map required data elements to one or more queries for FHIR resources</w:t>
        </w:r>
      </w:ins>
    </w:p>
    <w:p w:rsidR="00000000" w:rsidDel="00000000" w:rsidP="00000000" w:rsidRDefault="00000000" w:rsidRPr="00000000" w14:paraId="00000095">
      <w:pPr>
        <w:numPr>
          <w:ilvl w:val="1"/>
          <w:numId w:val="7"/>
        </w:numPr>
        <w:spacing w:after="0" w:afterAutospacing="0" w:before="0" w:beforeAutospacing="0" w:lineRule="auto"/>
        <w:ind w:left="1440" w:hanging="360"/>
        <w:rPr>
          <w:ins w:author="Craig Newman" w:id="8" w:date="2025-03-24T18:05:43Z"/>
          <w:u w:val="none"/>
        </w:rPr>
      </w:pPr>
      <w:ins w:author="Craig Newman" w:id="8" w:date="2025-03-24T18:05:43Z">
        <w:r w:rsidDel="00000000" w:rsidR="00000000" w:rsidRPr="00000000">
          <w:rPr>
            <w:rtl w:val="0"/>
          </w:rPr>
          <w:t xml:space="preserve">This includes any parameters used by the queries to limit data requests to minimum necessary data</w:t>
        </w:r>
      </w:ins>
    </w:p>
    <w:p w:rsidR="00000000" w:rsidDel="00000000" w:rsidP="00000000" w:rsidRDefault="00000000" w:rsidRPr="00000000" w14:paraId="00000096">
      <w:pPr>
        <w:numPr>
          <w:ilvl w:val="0"/>
          <w:numId w:val="7"/>
        </w:numPr>
        <w:spacing w:after="0" w:afterAutospacing="0" w:before="0" w:beforeAutospacing="0" w:lineRule="auto"/>
        <w:ind w:left="720" w:hanging="360"/>
        <w:rPr>
          <w:ins w:author="Craig Newman" w:id="8" w:date="2025-03-24T18:05:43Z"/>
          <w:u w:val="none"/>
        </w:rPr>
      </w:pPr>
      <w:ins w:author="Craig Newman" w:id="8" w:date="2025-03-24T18:05:43Z">
        <w:r w:rsidDel="00000000" w:rsidR="00000000" w:rsidRPr="00000000">
          <w:rPr>
            <w:rtl w:val="0"/>
          </w:rPr>
          <w:t xml:space="preserve">Implement functionality and workflows to address ambiguous patient look up outcomes prior to subsequent queries</w:t>
        </w:r>
      </w:ins>
    </w:p>
    <w:p w:rsidR="00000000" w:rsidDel="00000000" w:rsidP="00000000" w:rsidRDefault="00000000" w:rsidRPr="00000000" w14:paraId="00000097">
      <w:pPr>
        <w:numPr>
          <w:ilvl w:val="0"/>
          <w:numId w:val="7"/>
        </w:numPr>
        <w:spacing w:after="240" w:before="0" w:beforeAutospacing="0" w:lineRule="auto"/>
        <w:ind w:left="720" w:hanging="360"/>
        <w:rPr>
          <w:ins w:author="Craig Newman" w:id="8" w:date="2025-03-24T18:05:43Z"/>
          <w:u w:val="none"/>
        </w:rPr>
      </w:pPr>
      <w:ins w:author="Craig Newman" w:id="8" w:date="2025-03-24T18:05:43Z">
        <w:r w:rsidDel="00000000" w:rsidR="00000000" w:rsidRPr="00000000">
          <w:rPr>
            <w:rtl w:val="0"/>
          </w:rPr>
          <w:t xml:space="preserve">Implement functionality and workflows to utilize returned data by end users or public health systems</w:t>
        </w:r>
      </w:ins>
    </w:p>
    <w:p w:rsidR="00000000" w:rsidDel="00000000" w:rsidP="00000000" w:rsidRDefault="00000000" w:rsidRPr="00000000" w14:paraId="00000098">
      <w:pPr>
        <w:spacing w:after="240" w:before="240" w:lineRule="auto"/>
        <w:rPr>
          <w:ins w:author="Craig Newman" w:id="8" w:date="2025-03-24T18:05:43Z"/>
        </w:rPr>
      </w:pPr>
      <w:ins w:author="Craig Newman" w:id="8" w:date="2025-03-24T18:05:43Z">
        <w:r w:rsidDel="00000000" w:rsidR="00000000" w:rsidRPr="00000000">
          <w:rPr>
            <w:rtl w:val="0"/>
          </w:rPr>
          <w:t xml:space="preserve">The Authorized User organization should expect to develop processes and functionality to work with the immunization program to:</w:t>
        </w:r>
      </w:ins>
    </w:p>
    <w:p w:rsidR="00000000" w:rsidDel="00000000" w:rsidP="00000000" w:rsidRDefault="00000000" w:rsidRPr="00000000" w14:paraId="00000099">
      <w:pPr>
        <w:numPr>
          <w:ilvl w:val="0"/>
          <w:numId w:val="1"/>
        </w:numPr>
        <w:spacing w:after="0" w:afterAutospacing="0" w:before="240" w:lineRule="auto"/>
        <w:ind w:left="720" w:hanging="360"/>
        <w:rPr>
          <w:ins w:author="Craig Newman" w:id="8" w:date="2025-03-24T18:05:43Z"/>
        </w:rPr>
      </w:pPr>
      <w:ins w:author="Craig Newman" w:id="8" w:date="2025-03-24T18:05:43Z">
        <w:r w:rsidDel="00000000" w:rsidR="00000000" w:rsidRPr="00000000">
          <w:rPr>
            <w:rtl w:val="0"/>
          </w:rPr>
          <w:t xml:space="preserve">Implement any data use agreements required to exchange data via FHIR query</w:t>
        </w:r>
      </w:ins>
    </w:p>
    <w:p w:rsidR="00000000" w:rsidDel="00000000" w:rsidP="00000000" w:rsidRDefault="00000000" w:rsidRPr="00000000" w14:paraId="0000009A">
      <w:pPr>
        <w:numPr>
          <w:ilvl w:val="1"/>
          <w:numId w:val="1"/>
        </w:numPr>
        <w:spacing w:after="240" w:before="0" w:beforeAutospacing="0" w:lineRule="auto"/>
        <w:ind w:left="1440" w:hanging="360"/>
        <w:rPr>
          <w:ins w:author="Craig Newman" w:id="8" w:date="2025-03-24T18:05:43Z"/>
        </w:rPr>
      </w:pPr>
      <w:ins w:author="Craig Newman" w:id="8" w:date="2025-03-24T18:05:43Z">
        <w:r w:rsidDel="00000000" w:rsidR="00000000" w:rsidRPr="00000000">
          <w:rPr>
            <w:rtl w:val="0"/>
          </w:rPr>
          <w:t xml:space="preserve">May include data governance and data use agreements</w:t>
        </w:r>
      </w:ins>
    </w:p>
    <w:p w:rsidR="00000000" w:rsidDel="00000000" w:rsidP="00000000" w:rsidRDefault="00000000" w:rsidRPr="00000000" w14:paraId="0000009B">
      <w:pPr>
        <w:numPr>
          <w:ilvl w:val="0"/>
          <w:numId w:val="1"/>
        </w:numPr>
        <w:spacing w:after="240" w:before="240" w:lineRule="auto"/>
        <w:ind w:left="720" w:hanging="360"/>
        <w:rPr>
          <w:u w:val="none"/>
          <w:rPrChange w:author="Craig Newman" w:id="9" w:date="2025-03-24T18:05:43Z">
            <w:rPr/>
          </w:rPrChange>
        </w:rPr>
        <w:pPrChange w:author="Craig Newman" w:id="0" w:date="2025-03-24T18:05:43Z">
          <w:pPr/>
        </w:pPrChange>
      </w:pPr>
      <w:ins w:author="Craig Newman" w:id="8" w:date="2025-03-24T18:05:43Z">
        <w:r w:rsidDel="00000000" w:rsidR="00000000" w:rsidRPr="00000000">
          <w:rPr>
            <w:rtl w:val="0"/>
          </w:rPr>
          <w:t xml:space="preserve">Clearly document scope of data available through FHIR query</w:t>
        </w:r>
      </w:ins>
      <w:r w:rsidDel="00000000" w:rsidR="00000000" w:rsidRPr="00000000">
        <w:rPr>
          <w:rtl w:val="0"/>
        </w:rPr>
      </w:r>
    </w:p>
    <w:p w:rsidR="00000000" w:rsidDel="00000000" w:rsidP="00000000" w:rsidRDefault="00000000" w:rsidRPr="00000000" w14:paraId="0000009C">
      <w:pPr>
        <w:pStyle w:val="Heading2"/>
        <w:spacing w:after="240" w:before="240" w:lineRule="auto"/>
        <w:rPr/>
      </w:pPr>
      <w:bookmarkStart w:colFirst="0" w:colLast="0" w:name="_xb934z1wnzu0" w:id="48"/>
      <w:bookmarkEnd w:id="48"/>
      <w:commentRangeStart w:id="41"/>
      <w:r w:rsidDel="00000000" w:rsidR="00000000" w:rsidRPr="00000000">
        <w:rPr>
          <w:rtl w:val="0"/>
        </w:rPr>
        <w:t xml:space="preserve">Additional Resources and Support</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9D">
      <w:pPr>
        <w:rPr>
          <w:highlight w:val="yellow"/>
        </w:rPr>
      </w:pPr>
      <w:r w:rsidDel="00000000" w:rsidR="00000000" w:rsidRPr="00000000">
        <w:rPr>
          <w:highlight w:val="yellow"/>
          <w:rtl w:val="0"/>
        </w:rPr>
        <w:t xml:space="preserve">&lt;content&gt;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lineRule="auto"/>
        <w:ind w:left="0" w:firstLine="0"/>
        <w:rPr/>
      </w:pPr>
      <w:r w:rsidDel="00000000" w:rsidR="00000000" w:rsidRPr="00000000">
        <w:rPr>
          <w:rtl w:val="0"/>
        </w:rPr>
        <w:t xml:space="preserve">Examples: </w:t>
      </w:r>
    </w:p>
    <w:p w:rsidR="00000000" w:rsidDel="00000000" w:rsidP="00000000" w:rsidRDefault="00000000" w:rsidRPr="00000000" w14:paraId="000000A0">
      <w:pPr>
        <w:numPr>
          <w:ilvl w:val="0"/>
          <w:numId w:val="6"/>
        </w:numPr>
        <w:spacing w:after="0" w:afterAutospacing="0" w:lineRule="auto"/>
        <w:ind w:left="720" w:hanging="360"/>
        <w:rPr>
          <w:u w:val="none"/>
        </w:rPr>
      </w:pPr>
      <w:r w:rsidDel="00000000" w:rsidR="00000000" w:rsidRPr="00000000">
        <w:rPr>
          <w:rtl w:val="0"/>
        </w:rPr>
        <w:t xml:space="preserve">Contact HL7 Helios FHIR Accelerator for Public Health: </w:t>
      </w:r>
      <w:hyperlink r:id="rId16">
        <w:r w:rsidDel="00000000" w:rsidR="00000000" w:rsidRPr="00000000">
          <w:rPr>
            <w:color w:val="1155cc"/>
            <w:u w:val="single"/>
            <w:rtl w:val="0"/>
          </w:rPr>
          <w:t xml:space="preserve">helios@hl7.org</w:t>
        </w:r>
      </w:hyperlink>
      <w:r w:rsidDel="00000000" w:rsidR="00000000" w:rsidRPr="00000000">
        <w:rPr>
          <w:rtl w:val="0"/>
        </w:rPr>
        <w:t xml:space="preserve"> </w:t>
      </w:r>
    </w:p>
    <w:p w:rsidR="00000000" w:rsidDel="00000000" w:rsidP="00000000" w:rsidRDefault="00000000" w:rsidRPr="00000000" w14:paraId="000000A1">
      <w:pPr>
        <w:numPr>
          <w:ilvl w:val="0"/>
          <w:numId w:val="6"/>
        </w:numPr>
        <w:spacing w:after="0" w:afterAutospacing="0" w:lineRule="auto"/>
        <w:ind w:left="720" w:hanging="360"/>
        <w:rPr>
          <w:u w:val="none"/>
        </w:rPr>
      </w:pPr>
      <w:r w:rsidDel="00000000" w:rsidR="00000000" w:rsidRPr="00000000">
        <w:rPr>
          <w:rtl w:val="0"/>
        </w:rPr>
        <w:t xml:space="preserve">HL7 Helios FHIR Accelerator for Public Health listserv: </w:t>
      </w:r>
      <w:hyperlink r:id="rId17">
        <w:r w:rsidDel="00000000" w:rsidR="00000000" w:rsidRPr="00000000">
          <w:rPr>
            <w:color w:val="1155cc"/>
            <w:u w:val="single"/>
            <w:rtl w:val="0"/>
          </w:rPr>
          <w:t xml:space="preserve">helios@lists.hl7.org</w:t>
        </w:r>
      </w:hyperlink>
      <w:r w:rsidDel="00000000" w:rsidR="00000000" w:rsidRPr="00000000">
        <w:rPr>
          <w:rtl w:val="0"/>
        </w:rPr>
        <w:t xml:space="preserve"> </w:t>
      </w:r>
    </w:p>
    <w:p w:rsidR="00000000" w:rsidDel="00000000" w:rsidP="00000000" w:rsidRDefault="00000000" w:rsidRPr="00000000" w14:paraId="000000A2">
      <w:pPr>
        <w:numPr>
          <w:ilvl w:val="1"/>
          <w:numId w:val="6"/>
        </w:numPr>
        <w:spacing w:after="0" w:afterAutospacing="0" w:lineRule="auto"/>
        <w:ind w:left="1440" w:hanging="360"/>
        <w:rPr>
          <w:u w:val="none"/>
        </w:rPr>
      </w:pPr>
      <w:r w:rsidDel="00000000" w:rsidR="00000000" w:rsidRPr="00000000">
        <w:rPr>
          <w:rtl w:val="0"/>
        </w:rPr>
        <w:t xml:space="preserve">Join Helios listserv:  </w:t>
      </w:r>
    </w:p>
    <w:p w:rsidR="00000000" w:rsidDel="00000000" w:rsidP="00000000" w:rsidRDefault="00000000" w:rsidRPr="00000000" w14:paraId="000000A3">
      <w:pPr>
        <w:numPr>
          <w:ilvl w:val="0"/>
          <w:numId w:val="6"/>
        </w:numPr>
        <w:spacing w:after="0" w:afterAutospacing="0" w:lineRule="auto"/>
        <w:ind w:left="720" w:hanging="360"/>
      </w:pPr>
      <w:r w:rsidDel="00000000" w:rsidR="00000000" w:rsidRPr="00000000">
        <w:rPr>
          <w:rtl w:val="0"/>
        </w:rPr>
        <w:t xml:space="preserve">HL7 Helios FHIR Accelerator for Public Health confluence homepage: </w:t>
      </w:r>
      <w:hyperlink r:id="rId18">
        <w:r w:rsidDel="00000000" w:rsidR="00000000" w:rsidRPr="00000000">
          <w:rPr>
            <w:color w:val="1155cc"/>
            <w:u w:val="single"/>
            <w:rtl w:val="0"/>
          </w:rPr>
          <w:t xml:space="preserve">https://confluence.hl7.org/display/PH/Helios+FHIR+Accelerator+for+Public+Health+Home</w:t>
        </w:r>
      </w:hyperlink>
      <w:r w:rsidDel="00000000" w:rsidR="00000000" w:rsidRPr="00000000">
        <w:rPr>
          <w:rtl w:val="0"/>
        </w:rPr>
      </w:r>
    </w:p>
    <w:p w:rsidR="00000000" w:rsidDel="00000000" w:rsidP="00000000" w:rsidRDefault="00000000" w:rsidRPr="00000000" w14:paraId="000000A4">
      <w:pPr>
        <w:numPr>
          <w:ilvl w:val="0"/>
          <w:numId w:val="6"/>
        </w:numPr>
        <w:spacing w:after="0" w:afterAutospacing="0" w:lineRule="auto"/>
        <w:ind w:left="720" w:hanging="360"/>
        <w:rPr>
          <w:u w:val="none"/>
        </w:rPr>
      </w:pPr>
      <w:r w:rsidDel="00000000" w:rsidR="00000000" w:rsidRPr="00000000">
        <w:rPr>
          <w:rtl w:val="0"/>
        </w:rPr>
        <w:t xml:space="preserve">HL7 Helios FHIR Accelerator for Public Health: Query &amp; Response Priority Area confluence pages: </w:t>
      </w:r>
      <w:hyperlink r:id="rId19">
        <w:r w:rsidDel="00000000" w:rsidR="00000000" w:rsidRPr="00000000">
          <w:rPr>
            <w:color w:val="1155cc"/>
            <w:u w:val="single"/>
            <w:rtl w:val="0"/>
          </w:rPr>
          <w:t xml:space="preserve">https://confluence.hl7.org/pages/viewpage.action?pageId=216238674</w:t>
        </w:r>
      </w:hyperlink>
      <w:r w:rsidDel="00000000" w:rsidR="00000000" w:rsidRPr="00000000">
        <w:rPr>
          <w:rtl w:val="0"/>
        </w:rPr>
      </w:r>
    </w:p>
    <w:p w:rsidR="00000000" w:rsidDel="00000000" w:rsidP="00000000" w:rsidRDefault="00000000" w:rsidRPr="00000000" w14:paraId="000000A5">
      <w:pPr>
        <w:numPr>
          <w:ilvl w:val="0"/>
          <w:numId w:val="6"/>
        </w:numPr>
        <w:spacing w:after="0" w:afterAutospacing="0" w:lineRule="auto"/>
        <w:ind w:left="720" w:hanging="360"/>
      </w:pPr>
      <w:r w:rsidDel="00000000" w:rsidR="00000000" w:rsidRPr="00000000">
        <w:rPr>
          <w:rtl w:val="0"/>
        </w:rPr>
        <w:t xml:space="preserve">HL7 Helios FHIR Accelerator for Public Health: Query &amp; Response Priority Area Calls (upcoming and archive of past meetings, recordings, and materials): </w:t>
      </w:r>
      <w:hyperlink r:id="rId20">
        <w:r w:rsidDel="00000000" w:rsidR="00000000" w:rsidRPr="00000000">
          <w:rPr>
            <w:color w:val="1155cc"/>
            <w:u w:val="single"/>
            <w:rtl w:val="0"/>
          </w:rPr>
          <w:t xml:space="preserve">https://confluence.hl7.org/pages/viewpage.action?pageId=216238678</w:t>
        </w:r>
      </w:hyperlink>
      <w:r w:rsidDel="00000000" w:rsidR="00000000" w:rsidRPr="00000000">
        <w:rPr>
          <w:rtl w:val="0"/>
        </w:rPr>
      </w:r>
    </w:p>
    <w:p w:rsidR="00000000" w:rsidDel="00000000" w:rsidP="00000000" w:rsidRDefault="00000000" w:rsidRPr="00000000" w14:paraId="000000A6">
      <w:pPr>
        <w:numPr>
          <w:ilvl w:val="0"/>
          <w:numId w:val="6"/>
        </w:numPr>
        <w:spacing w:after="0" w:afterAutospacing="0" w:lineRule="auto"/>
        <w:ind w:left="720" w:hanging="360"/>
        <w:rPr>
          <w:u w:val="none"/>
        </w:rPr>
      </w:pPr>
      <w:r w:rsidDel="00000000" w:rsidR="00000000" w:rsidRPr="00000000">
        <w:rPr>
          <w:rtl w:val="0"/>
        </w:rPr>
        <w:t xml:space="preserve">HL7 Zulip Channels (chat.fhir.org) :</w:t>
      </w:r>
    </w:p>
    <w:p w:rsidR="00000000" w:rsidDel="00000000" w:rsidP="00000000" w:rsidRDefault="00000000" w:rsidRPr="00000000" w14:paraId="000000A7">
      <w:pPr>
        <w:numPr>
          <w:ilvl w:val="1"/>
          <w:numId w:val="6"/>
        </w:numPr>
        <w:spacing w:after="0" w:afterAutospacing="0" w:lineRule="auto"/>
        <w:ind w:left="1440" w:hanging="360"/>
        <w:rPr>
          <w:u w:val="none"/>
        </w:rPr>
      </w:pPr>
      <w:r w:rsidDel="00000000" w:rsidR="00000000" w:rsidRPr="00000000">
        <w:rPr>
          <w:rtl w:val="0"/>
        </w:rPr>
        <w:t xml:space="preserve">Public Health Stream: </w:t>
      </w:r>
      <w:hyperlink r:id="rId21">
        <w:r w:rsidDel="00000000" w:rsidR="00000000" w:rsidRPr="00000000">
          <w:rPr>
            <w:color w:val="1155cc"/>
            <w:u w:val="single"/>
            <w:rtl w:val="0"/>
          </w:rPr>
          <w:t xml:space="preserve">https://chat.fhir.org/#narrow/channel/379724-Public-Health</w:t>
        </w:r>
      </w:hyperlink>
      <w:r w:rsidDel="00000000" w:rsidR="00000000" w:rsidRPr="00000000">
        <w:rPr>
          <w:rtl w:val="0"/>
        </w:rPr>
      </w:r>
    </w:p>
    <w:p w:rsidR="00000000" w:rsidDel="00000000" w:rsidP="00000000" w:rsidRDefault="00000000" w:rsidRPr="00000000" w14:paraId="000000A8">
      <w:pPr>
        <w:numPr>
          <w:ilvl w:val="1"/>
          <w:numId w:val="6"/>
        </w:numPr>
        <w:spacing w:after="0" w:afterAutospacing="0" w:lineRule="auto"/>
        <w:ind w:left="1440" w:hanging="360"/>
        <w:rPr>
          <w:u w:val="none"/>
        </w:rPr>
      </w:pPr>
      <w:r w:rsidDel="00000000" w:rsidR="00000000" w:rsidRPr="00000000">
        <w:rPr>
          <w:rtl w:val="0"/>
        </w:rPr>
        <w:t xml:space="preserve">Helios Accelerator Stream: </w:t>
      </w:r>
      <w:hyperlink r:id="rId22">
        <w:r w:rsidDel="00000000" w:rsidR="00000000" w:rsidRPr="00000000">
          <w:rPr>
            <w:color w:val="1155cc"/>
            <w:u w:val="single"/>
            <w:rtl w:val="0"/>
          </w:rPr>
          <w:t xml:space="preserve">https://chat.fhir.org/#narrow/channel/307807-Helios-Accelerator</w:t>
        </w:r>
      </w:hyperlink>
      <w:r w:rsidDel="00000000" w:rsidR="00000000" w:rsidRPr="00000000">
        <w:rPr>
          <w:rtl w:val="0"/>
        </w:rPr>
      </w:r>
    </w:p>
    <w:p w:rsidR="00000000" w:rsidDel="00000000" w:rsidP="00000000" w:rsidRDefault="00000000" w:rsidRPr="00000000" w14:paraId="000000A9">
      <w:pPr>
        <w:numPr>
          <w:ilvl w:val="1"/>
          <w:numId w:val="6"/>
        </w:numPr>
        <w:spacing w:after="0" w:afterAutospacing="0" w:lineRule="auto"/>
        <w:ind w:left="1440" w:hanging="360"/>
        <w:rPr>
          <w:u w:val="none"/>
        </w:rPr>
      </w:pPr>
      <w:r w:rsidDel="00000000" w:rsidR="00000000" w:rsidRPr="00000000">
        <w:rPr>
          <w:rtl w:val="0"/>
        </w:rPr>
        <w:t xml:space="preserve">Helios Query &amp; Response Stream: </w:t>
      </w:r>
      <w:hyperlink r:id="rId23">
        <w:r w:rsidDel="00000000" w:rsidR="00000000" w:rsidRPr="00000000">
          <w:rPr>
            <w:color w:val="1155cc"/>
            <w:u w:val="single"/>
            <w:rtl w:val="0"/>
          </w:rPr>
          <w:t xml:space="preserve">https://chat.fhir.org/#narrow/channel/416755-Helios-Query-.26-Response</w:t>
        </w:r>
      </w:hyperlink>
      <w:r w:rsidDel="00000000" w:rsidR="00000000" w:rsidRPr="00000000">
        <w:rPr>
          <w:rtl w:val="0"/>
        </w:rPr>
      </w:r>
    </w:p>
    <w:p w:rsidR="00000000" w:rsidDel="00000000" w:rsidP="00000000" w:rsidRDefault="00000000" w:rsidRPr="00000000" w14:paraId="000000AA">
      <w:pPr>
        <w:numPr>
          <w:ilvl w:val="0"/>
          <w:numId w:val="6"/>
        </w:numPr>
        <w:spacing w:after="0" w:afterAutospacing="0" w:lineRule="auto"/>
        <w:ind w:left="720" w:hanging="360"/>
      </w:pPr>
      <w:r w:rsidDel="00000000" w:rsidR="00000000" w:rsidRPr="00000000">
        <w:rPr>
          <w:rtl w:val="0"/>
        </w:rPr>
        <w:t xml:space="preserve">HL7 Public Health Work Group Confluence Homepage: </w:t>
      </w:r>
      <w:hyperlink r:id="rId24">
        <w:r w:rsidDel="00000000" w:rsidR="00000000" w:rsidRPr="00000000">
          <w:rPr>
            <w:color w:val="1155cc"/>
            <w:u w:val="single"/>
            <w:rtl w:val="0"/>
          </w:rPr>
          <w:t xml:space="preserve">https://confluence.hl7.org/display/PHWG/Public+Health+Work+Group</w:t>
        </w:r>
      </w:hyperlink>
      <w:r w:rsidDel="00000000" w:rsidR="00000000" w:rsidRPr="00000000">
        <w:rPr>
          <w:rtl w:val="0"/>
        </w:rPr>
      </w:r>
    </w:p>
    <w:p w:rsidR="00000000" w:rsidDel="00000000" w:rsidP="00000000" w:rsidRDefault="00000000" w:rsidRPr="00000000" w14:paraId="000000AB">
      <w:pPr>
        <w:numPr>
          <w:ilvl w:val="0"/>
          <w:numId w:val="6"/>
        </w:numPr>
        <w:spacing w:after="0" w:afterAutospacing="0" w:lineRule="auto"/>
        <w:ind w:left="720" w:hanging="360"/>
        <w:rPr>
          <w:u w:val="none"/>
        </w:rPr>
      </w:pPr>
      <w:r w:rsidDel="00000000" w:rsidR="00000000" w:rsidRPr="00000000">
        <w:rPr>
          <w:rtl w:val="0"/>
        </w:rPr>
        <w:t xml:space="preserve">HL7 Public Health Work Group Meetings: </w:t>
      </w:r>
    </w:p>
    <w:p w:rsidR="00000000" w:rsidDel="00000000" w:rsidP="00000000" w:rsidRDefault="00000000" w:rsidRPr="00000000" w14:paraId="000000AC">
      <w:pPr>
        <w:numPr>
          <w:ilvl w:val="1"/>
          <w:numId w:val="6"/>
        </w:numPr>
        <w:spacing w:after="0" w:afterAutospacing="0" w:lineRule="auto"/>
        <w:ind w:left="1440" w:hanging="360"/>
        <w:rPr>
          <w:u w:val="none"/>
        </w:rPr>
      </w:pPr>
      <w:hyperlink r:id="rId25">
        <w:r w:rsidDel="00000000" w:rsidR="00000000" w:rsidRPr="00000000">
          <w:rPr>
            <w:color w:val="1155cc"/>
            <w:u w:val="single"/>
            <w:rtl w:val="0"/>
          </w:rPr>
          <w:t xml:space="preserve">https://confluence.hl7.org/display/PHWG/Upcoming+Meeting+Agendas</w:t>
        </w:r>
      </w:hyperlink>
      <w:r w:rsidDel="00000000" w:rsidR="00000000" w:rsidRPr="00000000">
        <w:rPr>
          <w:rtl w:val="0"/>
        </w:rPr>
      </w:r>
    </w:p>
    <w:p w:rsidR="00000000" w:rsidDel="00000000" w:rsidP="00000000" w:rsidRDefault="00000000" w:rsidRPr="00000000" w14:paraId="000000AD">
      <w:pPr>
        <w:numPr>
          <w:ilvl w:val="0"/>
          <w:numId w:val="6"/>
        </w:numPr>
        <w:spacing w:after="0" w:afterAutospacing="0" w:lineRule="auto"/>
        <w:ind w:left="720" w:hanging="360"/>
      </w:pPr>
      <w:r w:rsidDel="00000000" w:rsidR="00000000" w:rsidRPr="00000000">
        <w:rPr>
          <w:rtl w:val="0"/>
        </w:rPr>
        <w:t xml:space="preserve">CDC FHIR Community of Practice (CoP) Calls</w:t>
      </w:r>
    </w:p>
    <w:p w:rsidR="00000000" w:rsidDel="00000000" w:rsidP="00000000" w:rsidRDefault="00000000" w:rsidRPr="00000000" w14:paraId="000000AE">
      <w:pPr>
        <w:numPr>
          <w:ilvl w:val="0"/>
          <w:numId w:val="6"/>
        </w:numPr>
        <w:spacing w:after="240" w:lineRule="auto"/>
        <w:ind w:left="720" w:hanging="360"/>
      </w:pPr>
      <w:r w:rsidDel="00000000" w:rsidR="00000000" w:rsidRPr="00000000">
        <w:rPr>
          <w:rtl w:val="0"/>
        </w:rPr>
        <w:t xml:space="preserve">Public Health FHIR Implementation Collaborative (PHFIC) Playbook: </w:t>
      </w:r>
      <w:commentRangeStart w:id="42"/>
      <w:hyperlink r:id="rId26">
        <w:r w:rsidDel="00000000" w:rsidR="00000000" w:rsidRPr="00000000">
          <w:rPr>
            <w:color w:val="1155cc"/>
            <w:u w:val="single"/>
            <w:rtl w:val="0"/>
          </w:rPr>
          <w:t xml:space="preserve">https://www.cdc.gov/data-interoperability/media/pdfs/PHFIC_Public-Health-FHIR-Playbook.pdf</w:t>
        </w:r>
      </w:hyperlink>
      <w:r w:rsidDel="00000000" w:rsidR="00000000" w:rsidRPr="00000000">
        <w:rPr>
          <w:rtl w:val="0"/>
        </w:rPr>
        <w:t xml:space="preserve">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AF">
      <w:pPr>
        <w:pStyle w:val="Heading2"/>
        <w:spacing w:after="240" w:before="240" w:lineRule="auto"/>
        <w:rPr/>
      </w:pPr>
      <w:bookmarkStart w:colFirst="0" w:colLast="0" w:name="_eryjc13ids7b" w:id="49"/>
      <w:bookmarkEnd w:id="49"/>
      <w:r w:rsidDel="00000000" w:rsidR="00000000" w:rsidRPr="00000000">
        <w:rPr>
          <w:rtl w:val="0"/>
        </w:rPr>
        <w:t xml:space="preserve">Appendix A: Use Case Descriptions</w:t>
      </w:r>
    </w:p>
    <w:bookmarkStart w:colFirst="0" w:colLast="0" w:name="kpacu0acohs4" w:id="50"/>
    <w:bookmarkEnd w:id="50"/>
    <w:p w:rsidR="00000000" w:rsidDel="00000000" w:rsidP="00000000" w:rsidRDefault="00000000" w:rsidRPr="00000000" w14:paraId="000000B0">
      <w:pPr>
        <w:rPr/>
      </w:pPr>
      <w:r w:rsidDel="00000000" w:rsidR="00000000" w:rsidRPr="00000000">
        <w:rPr>
          <w:rtl w:val="0"/>
        </w:rPr>
        <w:t xml:space="preserve">Newborn Screening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orrest White" w:id="12" w:date="2024-12-15T15:56:19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Is authority to query only a consideration for public health agencies? Do we need to split out policy considerations by type by actor or public health agency vs. EHR?</w:t>
      </w:r>
    </w:p>
  </w:comment>
  <w:comment w:author="Forrest White" w:id="40" w:date="2024-12-15T16:54:5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Karris Schwencer (CDC):  can we include links to past connectathon testing, current testing and any ongoing pilots for Q&amp;R at the time it's published.</w:t>
      </w:r>
    </w:p>
  </w:comment>
  <w:comment w:author="Forrest White" w:id="25" w:date="2024-12-15T16:52:56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these are critical to STLT considerations of value proposition--particularly in what is likely to be an increasingly constrained resource environment</w:t>
      </w:r>
    </w:p>
  </w:comment>
  <w:comment w:author="Forrest White" w:id="13" w:date="2024-12-15T16:00:28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this is a good place to highlight the early demonstrators that focused on query through CRISP</w:t>
      </w:r>
    </w:p>
  </w:comment>
  <w:comment w:author="Forrest White" w:id="39" w:date="2024-12-15T16:53:48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PHAs might reasonably need to work with a number of stakeholders to get a pilot effort off the ground</w:t>
      </w:r>
    </w:p>
  </w:comment>
  <w:comment w:author="Anonymous" w:id="33" w:date="2025-01-16T19:27:23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Hardin - Is Q&amp;R required to begin with a known patient?  Do we need to indicate that in this document?</w:t>
      </w:r>
    </w:p>
  </w:comment>
  <w:comment w:author="Forrest White" w:id="41" w:date="2024-12-15T16:55:43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Is there a "what's next" sort of direction we want to point to? TA providers? CoPs? Other/additional?</w:t>
      </w:r>
    </w:p>
  </w:comment>
  <w:comment w:author="Forrest White" w:id="7" w:date="2025-01-16T19:23:51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Boone - publicly available information: https://www.networkforphl.org/resources/topics/health-information-and-data-sharing/iz-gateway-project/#learn-more</w:t>
      </w:r>
    </w:p>
  </w:comment>
  <w:comment w:author="Forrest White" w:id="8" w:date="2025-01-16T19:25:29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https://www.networkforphl.org/wp-content/uploads/2020/08/APHL-AIMS-DUA-IZ-Gateway-3August2020-revision.pdf</w:t>
      </w:r>
    </w:p>
  </w:comment>
  <w:comment w:author="Forrest White" w:id="9" w:date="2025-01-16T19:26:09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https://repository.immregistries.org/resource/public-health-iis-interjurisdictional-memorandum-of-understanding-mou/</w:t>
      </w:r>
    </w:p>
  </w:comment>
  <w:comment w:author="Forrest White" w:id="10" w:date="2025-01-16T19:29:23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https://www.networkforphl.org/wp-content/uploads/2022/02/IZ-Gateway-Provider-Jurisdiction-Agreement-Webinar_Final-1.pdf</w:t>
      </w:r>
    </w:p>
  </w:comment>
  <w:comment w:author="Forrest White" w:id="6" w:date="2025-01-16T19:20:55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Brick - what are your policy agreements that exist today? Examples, framework you work with today?</w:t>
      </w:r>
    </w:p>
  </w:comment>
  <w:comment w:author="Forrest White" w:id="31" w:date="2025-01-16T19:22:07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Hardin - Would it be helpful to add dataflow diagrams in this guidance document showing how Q&amp;R works?</w:t>
      </w:r>
    </w:p>
  </w:comment>
  <w:comment w:author="Forrest White" w:id="38" w:date="2024-12-15T16:31:3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Consider elaborating on examples of ramifications, or are they more in the category of considerations to evaluate the quality of the data?</w:t>
      </w:r>
    </w:p>
  </w:comment>
  <w:comment w:author="Craig Newman" w:id="3" w:date="2025-03-13T19:10:2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Data white paper calls this "What are the benefits of Bulk Data Access?"</w:t>
      </w:r>
    </w:p>
  </w:comment>
  <w:comment w:author="Forrest White" w:id="26" w:date="2024-12-15T16:24:3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Is the goal to add suggestions/recommendations on frequency, quantity, specificity and/or what not to do? OR add examples of a public health use case that determines examples of types of query parameters.</w:t>
      </w:r>
    </w:p>
  </w:comment>
  <w:comment w:author="Forrest White" w:id="27" w:date="2024-12-15T16:25:53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I'm assuming that, for now, this is an outline of what would be fleshed out in each section (vs. drafted content per se) and what Claudia notes is key for actual doc. Each "consideration" should ideally not just lay out issue, but also what can be done about it and any good models we can point to.</w:t>
      </w:r>
    </w:p>
  </w:comment>
  <w:comment w:author="Rusty Miles" w:id="28" w:date="2025-01-15T16:24:07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Forrest White" w:id="29" w:date="2025-01-15T16:34:23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Re-open - not resolved</w:t>
      </w:r>
    </w:p>
  </w:comment>
  <w:comment w:author="Forrest White" w:id="15" w:date="2024-12-15T16:33:22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Mamata Thakkar (CDC): Along with Data Elements, also need to mention resources/profiles to return? For example, if only want to query more patient demographics or need to return all FHIR resources for the use case.</w:t>
      </w:r>
    </w:p>
  </w:comment>
  <w:comment w:author="Forrest White" w:id="4" w:date="2025-01-16T19:20:02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feedback for jurisdictions, STLTs, PHAs. etc... bring your value proposition please!</w:t>
      </w:r>
    </w:p>
  </w:comment>
  <w:comment w:author="Forrest White" w:id="23" w:date="2025-01-16T19:51:1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 Dave Pyke - SME</w:t>
      </w:r>
    </w:p>
  </w:comment>
  <w:comment w:author="Forrest White" w:id="16" w:date="2024-12-15T16:34:48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Epic</w:t>
      </w:r>
    </w:p>
  </w:comment>
  <w:comment w:author="Craig Newman" w:id="1" w:date="2025-03-13T19:09:5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Data white paper calls this "Who is involved?"</w:t>
      </w:r>
    </w:p>
  </w:comment>
  <w:comment w:author="Forrest White" w:id="17" w:date="2024-12-15T16:35:34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Is the guidance here to clearly identify the data elements required to support the query? With the thought that it will be easier to query data elements that already exist in USCDI/+ USPHL, and perhaps provide guidance to clearly identify data elements that are outliers or point to the specific IGs they are referenced in? This exercise may result in the identification of new profiles.</w:t>
      </w:r>
    </w:p>
  </w:comment>
  <w:comment w:author="Forrest White" w:id="18" w:date="2024-12-15T16:37:1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To first point above, the more we can offer suggestions for what to do, the better. For example, perhaps those testing out new use cases should start with USCDI elements only? So, start small and with most mature item?</w:t>
      </w:r>
    </w:p>
  </w:comment>
  <w:comment w:author="Craig Newman" w:id="30" w:date="2025-01-02T17:32:4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section on a process for determining the data payload of a query? How to go from data elements needs for a program to a set of one or more FHIR queries?</w:t>
      </w:r>
    </w:p>
  </w:comment>
  <w:comment w:author="Forrest White" w:id="34" w:date="2024-12-15T16:27:14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Mamata Thakkar (CDC): Are we going to add specifics like query frequency based on individual use cases? May be use same minimum set of use cases that Query and Response already has? How often to query for a new born screening vs reportable condition? every 24 hours vs once a month?</w:t>
      </w:r>
    </w:p>
  </w:comment>
  <w:comment w:author="Forrest White" w:id="36" w:date="2024-12-15T16:28:5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What is the recommendation?</w:t>
      </w:r>
    </w:p>
  </w:comment>
  <w:comment w:author="Forrest White" w:id="24" w:date="2025-01-16T19:50:4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Newman FAST Intermediary Exchange IG - https://hl7.org/fhir/us/exchange-routing/</w:t>
      </w:r>
    </w:p>
  </w:comment>
  <w:comment w:author="Craig Newman" w:id="14" w:date="2025-01-02T17:31:1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Helios Bulk data white paper, we also document any technical or operational expectations from various actors</w:t>
      </w:r>
    </w:p>
  </w:comment>
  <w:comment w:author="Craig Newman" w:id="0" w:date="2025-03-13T19:09:34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Data white paper calls this "What is the purpose of this document?"</w:t>
      </w:r>
    </w:p>
  </w:comment>
  <w:comment w:author="Rusty Miles" w:id="2" w:date="2025-01-15T16:30:51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a use case for Immunization info retrieval.</w:t>
      </w:r>
    </w:p>
  </w:comment>
  <w:comment w:author="Forrest White" w:id="35" w:date="2024-12-15T16:28:28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What is the recommendation?</w:t>
      </w:r>
    </w:p>
  </w:comment>
  <w:comment w:author="Forrest White" w:id="37" w:date="2024-12-15T16:29:5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Should this be more than a discussion? Rather a determination that needs to be documented and/or placed somewhere specific to provide transparency?</w:t>
      </w:r>
    </w:p>
  </w:comment>
  <w:comment w:author="Anonymous" w:id="32" w:date="2025-01-16T19:32:26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Hardin - also curious if its best practice to only pull back resources appropriate with a use case and if so, should that also be included.</w:t>
      </w:r>
    </w:p>
  </w:comment>
  <w:comment w:author="Forrest White" w:id="5" w:date="2025-03-14T18:18:4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Appendix A: Q&amp;R Use Cases.  We may consider moving full use case detail to the Appendix rather than this section.  Maybe list the use cases here with hyperlinks to the Appendix so people can review those of interest?</w:t>
      </w:r>
    </w:p>
  </w:comment>
  <w:comment w:author="Ashley O." w:id="42" w:date="2025-03-13T17:39:0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link to the FHIR playbook, but want to acknowledge that a new version is underway.</w:t>
      </w:r>
    </w:p>
  </w:comment>
  <w:comment w:author="Forrest White" w:id="20" w:date="2024-12-15T16:41:54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Abigail Viall (CDC): What regulation is being referenced here? if this is mainly keying off HTI-2 final rule, let's discuss further.</w:t>
      </w:r>
    </w:p>
  </w:comment>
  <w:comment w:author="Forrest White" w:id="19" w:date="2024-12-15T16:43:0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Is the guidance to identify the most appropriate exchange pattern, then evaluate the regulations or vice versa? Recommend rfephrasing to identify what providers and/or public health agencies CAN do.</w:t>
      </w:r>
    </w:p>
  </w:comment>
  <w:comment w:author="Forrest White" w:id="11" w:date="2024-12-15T15:55:4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Is it an obligation only for the EHR/provider to determine, or does the public health agency also need to evaluate legal appropriate access?</w:t>
      </w:r>
    </w:p>
  </w:comment>
  <w:comment w:author="Forrest White" w:id="21" w:date="2024-12-15T16:44:08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Claudia Hall (CDC): Recommend adding examples and tying to public health use case above.</w:t>
      </w:r>
    </w:p>
  </w:comment>
  <w:comment w:author="Forrest White" w:id="22" w:date="2024-12-15T16:48:5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Mamata Thakkar (CDC): Yes, operations:  _include, _revinclude are good. Can also consider "paging", "_summary"?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fluence.hl7.org/pages/viewpage.action?pageId=216238678" TargetMode="External"/><Relationship Id="rId22" Type="http://schemas.openxmlformats.org/officeDocument/2006/relationships/hyperlink" Target="https://chat.fhir.org/#narrow/channel/307807-Helios-Accelerator" TargetMode="External"/><Relationship Id="rId21" Type="http://schemas.openxmlformats.org/officeDocument/2006/relationships/hyperlink" Target="https://chat.fhir.org/#narrow/channel/379724-Public-Health" TargetMode="External"/><Relationship Id="rId24" Type="http://schemas.openxmlformats.org/officeDocument/2006/relationships/hyperlink" Target="https://confluence.hl7.org/display/PHWG/Public+Health+Work+Group" TargetMode="External"/><Relationship Id="rId23" Type="http://schemas.openxmlformats.org/officeDocument/2006/relationships/hyperlink" Target="https://chat.fhir.org/#narrow/channel/416755-Helios-Query-.26-Respons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ederalregister.gov/documents/2024/01/09/2023-28857/health-data-technology-and-interoperability-certification-program-updates-algorithm-transparency-and" TargetMode="External"/><Relationship Id="rId26" Type="http://schemas.openxmlformats.org/officeDocument/2006/relationships/hyperlink" Target="https://www.cdc.gov/data-interoperability/media/pdfs/PHFIC_Public-Health-FHIR-Playbook.pdf" TargetMode="External"/><Relationship Id="rId25" Type="http://schemas.openxmlformats.org/officeDocument/2006/relationships/hyperlink" Target="https://confluence.hl7.org/display/PHWG/Upcoming+Meeting+Agend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nfluence.hl7.org/pages/viewpage.action?pageId=216238674" TargetMode="External"/><Relationship Id="rId8" Type="http://schemas.openxmlformats.org/officeDocument/2006/relationships/hyperlink" Target="https://www.healthit.gov/topic/laws-regulation-and-policy/health-data-technology-and-interoperability-certification-program" TargetMode="External"/><Relationship Id="rId11" Type="http://schemas.openxmlformats.org/officeDocument/2006/relationships/hyperlink" Target="https://www.federalregister.gov/documents/2024/12/16/2024-29163/health-data-technology-and-interoperability-trusted-exchange-framework-and-common-agreement-tefca" TargetMode="External"/><Relationship Id="rId10" Type="http://schemas.openxmlformats.org/officeDocument/2006/relationships/hyperlink" Target="https://www.healthit.gov/topic/laws-regulation-and-policy/health-data-technology-and-interoperability-trusted-exchange" TargetMode="External"/><Relationship Id="rId13" Type="http://schemas.openxmlformats.org/officeDocument/2006/relationships/hyperlink" Target="https://www.cms.gov/priorities/key-initiatives/burden-reduction/interoperability/policies-and-regulations/cms-interoperability-and-prior-authorization-final-rule-cms-0057-f" TargetMode="External"/><Relationship Id="rId12" Type="http://schemas.openxmlformats.org/officeDocument/2006/relationships/hyperlink" Target="https://www.healthit.gov/isp/united-states-core-data-interoperability-uscdi" TargetMode="External"/><Relationship Id="rId15" Type="http://schemas.openxmlformats.org/officeDocument/2006/relationships/hyperlink" Target="https://www.hl7.org/fhir/search.html#modifyingresults" TargetMode="External"/><Relationship Id="rId14" Type="http://schemas.openxmlformats.org/officeDocument/2006/relationships/hyperlink" Target="https://www.federalregister.gov/documents/2024/02/08/2024-00895/medicare-and-medicaid-programs-patient-protection-and-affordable-care-act-advancing-interoperability" TargetMode="External"/><Relationship Id="rId17" Type="http://schemas.openxmlformats.org/officeDocument/2006/relationships/hyperlink" Target="mailto:helios@lists.hl7.org" TargetMode="External"/><Relationship Id="rId16" Type="http://schemas.openxmlformats.org/officeDocument/2006/relationships/hyperlink" Target="mailto:helios@hl7.org" TargetMode="External"/><Relationship Id="rId19" Type="http://schemas.openxmlformats.org/officeDocument/2006/relationships/hyperlink" Target="https://confluence.hl7.org/pages/viewpage.action?pageId=216238674" TargetMode="External"/><Relationship Id="rId18" Type="http://schemas.openxmlformats.org/officeDocument/2006/relationships/hyperlink" Target="https://confluence.hl7.org/display/PH/Helios+FHIR+Accelerator+for+Public+Health+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